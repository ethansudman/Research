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9D950" w14:textId="77777777" w:rsidR="00554440" w:rsidRDefault="00215228" w:rsidP="00215228">
      <w:pPr>
        <w:pStyle w:val="Heading1"/>
      </w:pPr>
      <w:r>
        <w:t>Transition Rate</w:t>
      </w:r>
    </w:p>
    <w:p w14:paraId="44527EF2" w14:textId="2F6947EE" w:rsidR="00215228" w:rsidRDefault="00215228" w:rsidP="00215228">
      <w:pPr>
        <w:rPr>
          <w:rFonts w:eastAsia="Times New Roman" w:cstheme="minorHAnsi"/>
        </w:rPr>
      </w:pPr>
      <w:r>
        <w:rPr>
          <w:rFonts w:eastAsia="Times New Roman" w:cstheme="minorHAnsi"/>
        </w:rPr>
        <w:t>Having established the</w:t>
      </w:r>
      <w:r w:rsidR="00F73B43">
        <w:rPr>
          <w:rFonts w:eastAsia="Times New Roman" w:cstheme="minorHAnsi"/>
        </w:rPr>
        <w:t xml:space="preserve"> equilibrium mechanics, we will now </w:t>
      </w:r>
      <w:r w:rsidR="00F178FF">
        <w:rPr>
          <w:rFonts w:eastAsia="Times New Roman" w:cstheme="minorHAnsi"/>
        </w:rPr>
        <w:t xml:space="preserve">turn our attention to the transition rates. There are two rates that we must fix: the rate of transition from inactive forager to active forager, and from active </w:t>
      </w:r>
      <w:r w:rsidR="00B873D9">
        <w:rPr>
          <w:rFonts w:eastAsia="Times New Roman" w:cstheme="minorHAnsi"/>
        </w:rPr>
        <w:t>forager to</w:t>
      </w:r>
      <w:r w:rsidR="000F01F3">
        <w:rPr>
          <w:rFonts w:eastAsia="Times New Roman" w:cstheme="minorHAnsi"/>
        </w:rPr>
        <w:t xml:space="preserve"> inactive forager.</w:t>
      </w:r>
    </w:p>
    <w:p w14:paraId="6A03D0AC" w14:textId="77777777" w:rsidR="000F01F3" w:rsidRDefault="000F01F3" w:rsidP="00215228">
      <w:pPr>
        <w:rPr>
          <w:rFonts w:eastAsia="Times New Roman" w:cstheme="minorHAnsi"/>
        </w:rPr>
      </w:pPr>
    </w:p>
    <w:p w14:paraId="3FF636D0" w14:textId="4271C570" w:rsidR="000F01F3" w:rsidRDefault="000F01F3" w:rsidP="00215228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Based on these two rates, we can establish the rate of change </w:t>
      </w:r>
      <w:r w:rsidR="005A7D46">
        <w:rPr>
          <w:rFonts w:eastAsia="Times New Roman" w:cstheme="minorHAnsi"/>
        </w:rPr>
        <w:t>in the probability that our system will be in a given state at a given point.</w:t>
      </w:r>
      <w:r w:rsidR="009D2ED4">
        <w:rPr>
          <w:rFonts w:eastAsia="Times New Roman" w:cstheme="minorHAnsi"/>
        </w:rPr>
        <w:t xml:space="preserve"> The rate of change in the probability of the system being in state </w:t>
      </w:r>
      <m:oMath>
        <m:r>
          <w:rPr>
            <w:rFonts w:ascii="Cambria Math" w:eastAsia="Times New Roman" w:hAnsi="Cambria Math" w:cstheme="minorHAnsi"/>
          </w:rPr>
          <m:t>σ</m:t>
        </m:r>
      </m:oMath>
      <w:r w:rsidR="009D2ED4">
        <w:rPr>
          <w:rFonts w:eastAsia="Times New Roman" w:cstheme="minorHAnsi"/>
        </w:rPr>
        <w:t xml:space="preserve"> at time </w:t>
      </w:r>
      <m:oMath>
        <m:r>
          <w:del w:id="0" w:author="Ethan Sudman" w:date="2021-06-10T21:15:00Z">
            <m:rPr>
              <m:sty m:val="p"/>
            </m:rPr>
            <w:rPr>
              <w:rStyle w:val="PlaceholderText"/>
              <w:rFonts w:ascii="Cambria Math" w:hAnsi="Cambria Math"/>
            </w:rPr>
            <m:t>Type equation here.</m:t>
          </w:del>
        </m:r>
        <m:r>
          <w:ins w:id="1" w:author="Ethan Sudman" w:date="2021-06-10T21:15:00Z">
            <w:rPr>
              <w:rFonts w:ascii="Cambria Math" w:eastAsia="Times New Roman" w:hAnsi="Cambria Math" w:cstheme="minorHAnsi"/>
            </w:rPr>
            <m:t>t</m:t>
          </w:ins>
        </m:r>
      </m:oMath>
      <w:ins w:id="2" w:author="Ethan Sudman" w:date="2021-06-10T21:15:00Z">
        <w:r w:rsidR="00E017D0">
          <w:rPr>
            <w:rFonts w:eastAsia="Times New Roman" w:cstheme="minorHAnsi"/>
          </w:rPr>
          <w:t xml:space="preserve"> is </w:t>
        </w:r>
      </w:ins>
      <w:ins w:id="3" w:author="Ethan Sudman" w:date="2021-06-10T21:16:00Z">
        <w:r w:rsidR="004113F2">
          <w:rPr>
            <w:rFonts w:eastAsia="Times New Roman" w:cstheme="minorHAnsi"/>
          </w:rPr>
          <w:t>given by</w:t>
        </w:r>
      </w:ins>
    </w:p>
    <w:p w14:paraId="2BDCDC30" w14:textId="77777777" w:rsidR="00215228" w:rsidRPr="000079BC" w:rsidRDefault="00053160" w:rsidP="002152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σ, 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σ'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[P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t</m:t>
                  </m:r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→σ</m:t>
                  </m:r>
                </m:e>
              </m:d>
              <m:r>
                <w:rPr>
                  <w:rFonts w:ascii="Cambria Math" w:eastAsiaTheme="minorEastAsia" w:hAnsi="Cambria Math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σ, t</m:t>
                  </m:r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]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2F7E1D9" w14:textId="77777777" w:rsidR="00215228" w:rsidRDefault="00215228" w:rsidP="00215228">
      <w:r>
        <w:t>We have already determined that the probability of a forager being active at any given time is 71.43% and the probability of them being inactive is 28.57%.</w:t>
      </w:r>
    </w:p>
    <w:p w14:paraId="0AA01575" w14:textId="77777777" w:rsidR="00215228" w:rsidRDefault="00215228" w:rsidP="00215228"/>
    <w:p w14:paraId="3A63D1E4" w14:textId="77777777" w:rsidR="00215228" w:rsidRDefault="00215228" w:rsidP="00215228">
      <w:r>
        <w:t>The transition rate is a matter of some interest, and the reason is the following: we have already established that this will not be a constant. The two items of particular interest are the following: first, the distribution of ant interactions is not uniform. Secondly, the rate at which harvester ants leave the nest is proportional to the number of ants that returned successfully.</w:t>
      </w:r>
    </w:p>
    <w:p w14:paraId="2277EDFF" w14:textId="77777777" w:rsidR="00215228" w:rsidRDefault="00215228" w:rsidP="00215228">
      <w:pPr>
        <w:rPr>
          <w:rFonts w:eastAsiaTheme="minorEastAsia"/>
        </w:rPr>
      </w:pPr>
      <w:r>
        <w:t xml:space="preserve">Gordon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. </w:t>
      </w:r>
      <w:proofErr w:type="gramStart"/>
      <w:r>
        <w:rPr>
          <w:i/>
        </w:rPr>
        <w:t>al</w:t>
      </w:r>
      <w:proofErr w:type="gramEnd"/>
      <w:r>
        <w:rPr>
          <w:i/>
        </w:rPr>
        <w:t xml:space="preserve">. </w:t>
      </w:r>
      <w:r>
        <w:t xml:space="preserve">suggested that the number of departures in the </w:t>
      </w:r>
      <w:r>
        <w:rPr>
          <w:i/>
        </w:rPr>
        <w:t>n</w:t>
      </w:r>
      <w:r>
        <w:t xml:space="preserve">th time slot can be described as a Poisson random variable of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, where</w:t>
      </w:r>
    </w:p>
    <w:p w14:paraId="6DF22521" w14:textId="77777777" w:rsidR="00215228" w:rsidRPr="002D0816" w:rsidRDefault="00053160" w:rsidP="002152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-d, α</m:t>
                  </m:r>
                </m:e>
              </m:d>
            </m:e>
          </m:func>
        </m:oMath>
      </m:oMathPara>
    </w:p>
    <w:p w14:paraId="7D87467D" w14:textId="77777777" w:rsidR="00215228" w:rsidRDefault="00053160" w:rsidP="002152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=Poisson(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9A83201" w14:textId="77777777" w:rsidR="00215228" w:rsidRDefault="00215228" w:rsidP="0021522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number departing at time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the number arriving at time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rate of outgoing foragers, which increases by </w:t>
      </w:r>
      <m:oMath>
        <m:r>
          <w:rPr>
            <w:rFonts w:ascii="Cambria Math" w:eastAsiaTheme="minorEastAsia" w:hAnsi="Cambria Math"/>
          </w:rPr>
          <m:t>c&gt;0</m:t>
        </m:r>
      </m:oMath>
      <w:r>
        <w:rPr>
          <w:rFonts w:eastAsiaTheme="minorEastAsia"/>
        </w:rPr>
        <w:t xml:space="preserve"> when a successful forager returns.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decreases</w:t>
      </w:r>
      <w:proofErr w:type="gramEnd"/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q&gt;0</m:t>
        </m:r>
      </m:oMath>
      <w:r>
        <w:rPr>
          <w:rFonts w:eastAsiaTheme="minorEastAsia"/>
        </w:rPr>
        <w:t xml:space="preserve"> for each outgoing forager.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decays</w:t>
      </w:r>
      <w:proofErr w:type="gramEnd"/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d&gt;0</m:t>
        </m:r>
      </m:oMath>
      <w:r>
        <w:rPr>
          <w:rFonts w:eastAsiaTheme="minorEastAsia"/>
        </w:rPr>
        <w:t xml:space="preserve"> during each time slot. They set </w:t>
      </w:r>
      <m:oMath>
        <m:r>
          <w:rPr>
            <w:rFonts w:ascii="Cambria Math" w:eastAsiaTheme="minorEastAsia" w:hAnsi="Cambria Math"/>
          </w:rPr>
          <m:t>q=0.05</m:t>
        </m:r>
      </m:oMath>
      <w:r>
        <w:rPr>
          <w:rFonts w:eastAsiaTheme="minorEastAsia"/>
        </w:rPr>
        <w:t xml:space="preserve"> based on field observations (0.15 to 1.2 ants per second) and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α=0.01</m:t>
        </m:r>
      </m:oMath>
      <w:r>
        <w:rPr>
          <w:rFonts w:eastAsiaTheme="minorEastAsia"/>
        </w:rPr>
        <w:t xml:space="preserve"> ants per second. They set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for their simulation but indicated that other studies suggest that this parameter may be important. They swept between 0.01 and 0.25 for </w:t>
      </w:r>
      <w:r>
        <w:rPr>
          <w:rFonts w:eastAsiaTheme="minorEastAsia"/>
          <w:i/>
        </w:rPr>
        <w:t>c</w:t>
      </w:r>
      <w:r>
        <w:rPr>
          <w:rFonts w:eastAsiaTheme="minorEastAsia"/>
        </w:rPr>
        <w:t>.</w:t>
      </w:r>
    </w:p>
    <w:p w14:paraId="3E531B1E" w14:textId="77777777" w:rsidR="00A56412" w:rsidRDefault="00A56412" w:rsidP="00215228">
      <w:pPr>
        <w:rPr>
          <w:rFonts w:eastAsiaTheme="minorEastAsia"/>
        </w:rPr>
      </w:pPr>
    </w:p>
    <w:p w14:paraId="7198BC22" w14:textId="77777777" w:rsidR="00A56412" w:rsidRDefault="00A56412" w:rsidP="00A56412">
      <w:pPr>
        <w:pStyle w:val="NormalWeb"/>
        <w:ind w:left="567" w:hanging="567"/>
      </w:pPr>
      <w:proofErr w:type="spellStart"/>
      <w:r>
        <w:t>Prabhakar</w:t>
      </w:r>
      <w:proofErr w:type="spellEnd"/>
      <w:r>
        <w:t xml:space="preserve">, B., </w:t>
      </w:r>
      <w:proofErr w:type="spellStart"/>
      <w:r>
        <w:t>Dektar</w:t>
      </w:r>
      <w:proofErr w:type="spellEnd"/>
      <w:r>
        <w:t xml:space="preserve">, K. N., &amp; Gordon, D. M. (2012). The Regulation of Ant Colony Foraging Activity without Spatial Information.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Computational Biology</w:t>
      </w:r>
      <w:r>
        <w:t xml:space="preserve">, </w:t>
      </w:r>
      <w:r>
        <w:rPr>
          <w:i/>
          <w:iCs/>
        </w:rPr>
        <w:t>8</w:t>
      </w:r>
      <w:r>
        <w:t xml:space="preserve">(8). https://doi.org/10.1371/journal.pcbi.1002670 </w:t>
      </w:r>
    </w:p>
    <w:p w14:paraId="15442053" w14:textId="77777777" w:rsidR="00A56412" w:rsidRDefault="00A56412" w:rsidP="00215228">
      <w:pPr>
        <w:rPr>
          <w:ins w:id="4" w:author="Ethan Sudman" w:date="2021-06-10T21:25:00Z"/>
          <w:rFonts w:eastAsiaTheme="minorEastAsia"/>
        </w:rPr>
      </w:pPr>
    </w:p>
    <w:p w14:paraId="21B04416" w14:textId="77777777" w:rsidR="00E65381" w:rsidRDefault="00E65381" w:rsidP="00215228">
      <w:pPr>
        <w:rPr>
          <w:ins w:id="5" w:author="Ethan Sudman" w:date="2021-06-10T21:25:00Z"/>
          <w:rFonts w:eastAsiaTheme="minorEastAsia"/>
        </w:rPr>
      </w:pPr>
    </w:p>
    <w:p w14:paraId="0230D723" w14:textId="1D6D1423" w:rsidR="00E65381" w:rsidRDefault="00F65EA5" w:rsidP="0021522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supplemental materials contains </w:t>
      </w:r>
      <w:proofErr w:type="spellStart"/>
      <w:r w:rsidR="00671422">
        <w:rPr>
          <w:rFonts w:eastAsiaTheme="minorEastAsia"/>
        </w:rPr>
        <w:t>Matlab</w:t>
      </w:r>
      <w:proofErr w:type="spellEnd"/>
      <w:r w:rsidR="00671422">
        <w:rPr>
          <w:rFonts w:eastAsiaTheme="minorEastAsia"/>
        </w:rPr>
        <w:t xml:space="preserve"> code that implements the above equation for several fixed values </w:t>
      </w:r>
      <w:proofErr w:type="gramStart"/>
      <w:r w:rsidR="00671422"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6671B">
        <w:rPr>
          <w:rFonts w:eastAsiaTheme="minorEastAsia"/>
        </w:rPr>
        <w:t>.</w:t>
      </w:r>
      <w:r w:rsidR="00A56412">
        <w:rPr>
          <w:rFonts w:eastAsiaTheme="minorEastAsia"/>
        </w:rPr>
        <w:t xml:space="preserve"> The</w:t>
      </w:r>
      <w:r w:rsidR="00874A7B">
        <w:rPr>
          <w:rFonts w:eastAsiaTheme="minorEastAsia"/>
        </w:rPr>
        <w:t xml:space="preserve"> values are the following: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442"/>
        <w:gridCol w:w="981"/>
        <w:gridCol w:w="1094"/>
      </w:tblGrid>
      <w:tr w:rsidR="00874A7B" w14:paraId="14835C26" w14:textId="77777777" w:rsidTr="00874A7B">
        <w:trPr>
          <w:cantSplit/>
          <w:tblHeader/>
          <w:jc w:val="center"/>
        </w:trPr>
        <w:tc>
          <w:tcPr>
            <w:tcW w:w="9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12A14F" w14:textId="77777777" w:rsidR="00874A7B" w:rsidRDefault="00874A7B" w:rsidP="0044798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Level of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An</w:t>
            </w:r>
          </w:p>
        </w:tc>
        <w:tc>
          <w:tcPr>
            <w:tcW w:w="442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C339C0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</w:t>
            </w:r>
          </w:p>
        </w:tc>
        <w:tc>
          <w:tcPr>
            <w:tcW w:w="2075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8B63E1" w14:textId="77777777" w:rsidR="00874A7B" w:rsidRDefault="00874A7B" w:rsidP="0044798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Dn</w:t>
            </w:r>
            <w:proofErr w:type="spellEnd"/>
          </w:p>
        </w:tc>
      </w:tr>
      <w:tr w:rsidR="00874A7B" w14:paraId="27251A81" w14:textId="77777777" w:rsidTr="00874A7B">
        <w:trPr>
          <w:cantSplit/>
          <w:tblHeader/>
          <w:jc w:val="center"/>
        </w:trPr>
        <w:tc>
          <w:tcPr>
            <w:tcW w:w="900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72D422" w14:textId="77777777" w:rsidR="00874A7B" w:rsidRDefault="00874A7B" w:rsidP="0044798D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442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40C3E9" w14:textId="77777777" w:rsidR="00874A7B" w:rsidRDefault="00874A7B" w:rsidP="0044798D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A8BE40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9779B7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Std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 xml:space="preserve"> Dev</w:t>
            </w:r>
          </w:p>
        </w:tc>
      </w:tr>
      <w:tr w:rsidR="00874A7B" w14:paraId="37299EE6" w14:textId="77777777" w:rsidTr="00874A7B">
        <w:trPr>
          <w:cantSplit/>
          <w:jc w:val="center"/>
        </w:trPr>
        <w:tc>
          <w:tcPr>
            <w:tcW w:w="9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576831B" w14:textId="77777777" w:rsidR="00874A7B" w:rsidRDefault="00874A7B" w:rsidP="0044798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4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07E26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43B64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15.6666667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A73F05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4.5773771</w:t>
            </w:r>
          </w:p>
        </w:tc>
      </w:tr>
      <w:tr w:rsidR="00874A7B" w14:paraId="07100CA7" w14:textId="77777777" w:rsidTr="00874A7B">
        <w:trPr>
          <w:cantSplit/>
          <w:jc w:val="center"/>
        </w:trPr>
        <w:tc>
          <w:tcPr>
            <w:tcW w:w="9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C1AF9A" w14:textId="77777777" w:rsidR="00874A7B" w:rsidRDefault="00874A7B" w:rsidP="0044798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4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7A7CD0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13178B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16.1333333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7B238F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4.1034248</w:t>
            </w:r>
          </w:p>
        </w:tc>
      </w:tr>
      <w:tr w:rsidR="00874A7B" w14:paraId="6F7C6792" w14:textId="77777777" w:rsidTr="00874A7B">
        <w:trPr>
          <w:cantSplit/>
          <w:jc w:val="center"/>
        </w:trPr>
        <w:tc>
          <w:tcPr>
            <w:tcW w:w="9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C22522" w14:textId="77777777" w:rsidR="00874A7B" w:rsidRDefault="00874A7B" w:rsidP="0044798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4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17413F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EFB0E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21.2666667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623AF3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5.5737480</w:t>
            </w:r>
          </w:p>
        </w:tc>
      </w:tr>
      <w:tr w:rsidR="00874A7B" w14:paraId="7178EC2E" w14:textId="77777777" w:rsidTr="00874A7B">
        <w:trPr>
          <w:cantSplit/>
          <w:jc w:val="center"/>
        </w:trPr>
        <w:tc>
          <w:tcPr>
            <w:tcW w:w="9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9E5071" w14:textId="77777777" w:rsidR="00874A7B" w:rsidRDefault="00874A7B" w:rsidP="0044798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4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0B107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14394E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26.8000000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E71E0F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9.8720384</w:t>
            </w:r>
          </w:p>
        </w:tc>
      </w:tr>
      <w:tr w:rsidR="00874A7B" w14:paraId="79964F92" w14:textId="77777777" w:rsidTr="00874A7B">
        <w:trPr>
          <w:cantSplit/>
          <w:jc w:val="center"/>
        </w:trPr>
        <w:tc>
          <w:tcPr>
            <w:tcW w:w="9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098C88" w14:textId="77777777" w:rsidR="00874A7B" w:rsidRDefault="00874A7B" w:rsidP="0044798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8</w:t>
            </w:r>
          </w:p>
        </w:tc>
        <w:tc>
          <w:tcPr>
            <w:tcW w:w="4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6125EE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F90436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27.9333333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362E9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7.3627117</w:t>
            </w:r>
          </w:p>
        </w:tc>
      </w:tr>
      <w:tr w:rsidR="00874A7B" w14:paraId="4B0AE2A0" w14:textId="77777777" w:rsidTr="00874A7B">
        <w:trPr>
          <w:cantSplit/>
          <w:jc w:val="center"/>
        </w:trPr>
        <w:tc>
          <w:tcPr>
            <w:tcW w:w="9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778675" w14:textId="77777777" w:rsidR="00874A7B" w:rsidRDefault="00874A7B" w:rsidP="0044798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9</w:t>
            </w:r>
          </w:p>
        </w:tc>
        <w:tc>
          <w:tcPr>
            <w:tcW w:w="4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6DF812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98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D27B8B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29.8666667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DA5565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9.2339952</w:t>
            </w:r>
          </w:p>
        </w:tc>
      </w:tr>
      <w:tr w:rsidR="00874A7B" w14:paraId="14FB3272" w14:textId="77777777" w:rsidTr="00874A7B">
        <w:trPr>
          <w:cantSplit/>
          <w:jc w:val="center"/>
        </w:trPr>
        <w:tc>
          <w:tcPr>
            <w:tcW w:w="9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A4F348" w14:textId="77777777" w:rsidR="00874A7B" w:rsidRDefault="00874A7B" w:rsidP="0044798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10</w:t>
            </w:r>
          </w:p>
        </w:tc>
        <w:tc>
          <w:tcPr>
            <w:tcW w:w="44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160539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</w:p>
        </w:tc>
        <w:tc>
          <w:tcPr>
            <w:tcW w:w="98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31D1F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33.8000000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0F7B2" w14:textId="77777777" w:rsidR="00874A7B" w:rsidRDefault="00874A7B" w:rsidP="0044798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11.1046966</w:t>
            </w:r>
          </w:p>
        </w:tc>
      </w:tr>
    </w:tbl>
    <w:p w14:paraId="3E8DA53C" w14:textId="77777777" w:rsidR="00A56412" w:rsidRDefault="00A56412" w:rsidP="00215228">
      <w:pPr>
        <w:rPr>
          <w:rFonts w:eastAsiaTheme="minorEastAsia"/>
        </w:rPr>
      </w:pPr>
    </w:p>
    <w:p w14:paraId="5B08BCF2" w14:textId="618F181D" w:rsidR="00A56412" w:rsidRDefault="00874A7B" w:rsidP="00215228">
      <w:pPr>
        <w:rPr>
          <w:rFonts w:eastAsiaTheme="minorEastAsia"/>
        </w:rPr>
      </w:pPr>
      <w:proofErr w:type="spellStart"/>
      <w:r>
        <w:rPr>
          <w:rFonts w:eastAsiaTheme="minorEastAsia"/>
        </w:rPr>
        <w:t>Levene’s</w:t>
      </w:r>
      <w:proofErr w:type="spellEnd"/>
      <w:r>
        <w:rPr>
          <w:rFonts w:eastAsiaTheme="minorEastAsia"/>
        </w:rPr>
        <w:t xml:space="preserve"> Test is as follows: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"/>
        <w:gridCol w:w="1103"/>
        <w:gridCol w:w="942"/>
        <w:gridCol w:w="942"/>
        <w:gridCol w:w="1894"/>
      </w:tblGrid>
      <w:tr w:rsidR="00874A7B" w14:paraId="38843686" w14:textId="77777777" w:rsidTr="0044798D">
        <w:trPr>
          <w:cantSplit/>
          <w:tblHeader/>
          <w:jc w:val="center"/>
        </w:trPr>
        <w:tc>
          <w:tcPr>
            <w:tcW w:w="586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F079FA" w14:textId="77777777" w:rsidR="00874A7B" w:rsidRDefault="00874A7B" w:rsidP="0044798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Levene's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Test for Homogeneity of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Dn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Variance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ANOVA of Squared Deviations from Group Means</w:t>
            </w:r>
          </w:p>
        </w:tc>
      </w:tr>
      <w:tr w:rsidR="00874A7B" w14:paraId="7425C35C" w14:textId="77777777" w:rsidTr="0044798D">
        <w:trPr>
          <w:gridAfter w:val="1"/>
          <w:wAfter w:w="1894" w:type="dxa"/>
          <w:cantSplit/>
          <w:tblHeader/>
          <w:jc w:val="center"/>
        </w:trPr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2C9031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Sum of Squares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A475A7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Mean Square</w:t>
            </w:r>
          </w:p>
        </w:tc>
        <w:tc>
          <w:tcPr>
            <w:tcW w:w="9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4256F2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9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0E3C23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F</w:t>
            </w:r>
          </w:p>
        </w:tc>
      </w:tr>
      <w:tr w:rsidR="00874A7B" w14:paraId="4F57B357" w14:textId="77777777" w:rsidTr="0044798D">
        <w:trPr>
          <w:gridAfter w:val="1"/>
          <w:wAfter w:w="1894" w:type="dxa"/>
          <w:cantSplit/>
          <w:jc w:val="center"/>
        </w:trPr>
        <w:tc>
          <w:tcPr>
            <w:tcW w:w="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49D8D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134543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DD113F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22423.8</w:t>
            </w:r>
          </w:p>
        </w:tc>
        <w:tc>
          <w:tcPr>
            <w:tcW w:w="9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EB94B9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2.88</w:t>
            </w:r>
          </w:p>
        </w:tc>
        <w:tc>
          <w:tcPr>
            <w:tcW w:w="9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B55A58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0.0126</w:t>
            </w:r>
          </w:p>
        </w:tc>
      </w:tr>
      <w:tr w:rsidR="00874A7B" w14:paraId="000F4F5E" w14:textId="77777777" w:rsidTr="0044798D">
        <w:trPr>
          <w:gridAfter w:val="1"/>
          <w:wAfter w:w="1894" w:type="dxa"/>
          <w:cantSplit/>
          <w:jc w:val="center"/>
        </w:trPr>
        <w:tc>
          <w:tcPr>
            <w:tcW w:w="9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87F47B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763527</w:t>
            </w:r>
          </w:p>
        </w:tc>
        <w:tc>
          <w:tcPr>
            <w:tcW w:w="110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BB17C1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7791.1</w:t>
            </w:r>
          </w:p>
        </w:tc>
        <w:tc>
          <w:tcPr>
            <w:tcW w:w="94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B37BA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4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5DB00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499CF1AE" w14:textId="148EC98E" w:rsidR="00874A7B" w:rsidRDefault="00874A7B" w:rsidP="00215228">
      <w:pPr>
        <w:rPr>
          <w:rFonts w:eastAsiaTheme="minorEastAsia"/>
        </w:rPr>
      </w:pPr>
      <w:r>
        <w:rPr>
          <w:rFonts w:eastAsiaTheme="minorEastAsia"/>
        </w:rPr>
        <w:t>Welch’s ANOVA is as follows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8"/>
        <w:gridCol w:w="879"/>
        <w:gridCol w:w="768"/>
        <w:gridCol w:w="795"/>
      </w:tblGrid>
      <w:tr w:rsidR="00874A7B" w14:paraId="1445A3E3" w14:textId="77777777" w:rsidTr="0044798D">
        <w:trPr>
          <w:cantSplit/>
          <w:tblHeader/>
          <w:jc w:val="center"/>
        </w:trPr>
        <w:tc>
          <w:tcPr>
            <w:tcW w:w="323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CB9CA7" w14:textId="77777777" w:rsidR="00874A7B" w:rsidRDefault="00874A7B" w:rsidP="0044798D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 xml:space="preserve">Welch's ANOVA for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Dn</w:t>
            </w:r>
            <w:proofErr w:type="spellEnd"/>
          </w:p>
        </w:tc>
      </w:tr>
      <w:tr w:rsidR="00874A7B" w14:paraId="41371E29" w14:textId="77777777" w:rsidTr="0044798D">
        <w:trPr>
          <w:gridAfter w:val="1"/>
          <w:wAfter w:w="795" w:type="dxa"/>
          <w:cantSplit/>
          <w:tblHeader/>
          <w:jc w:val="center"/>
        </w:trPr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AD00A0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FDC6B3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 Value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BCB34A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</w:rPr>
              <w:t> &gt; F</w:t>
            </w:r>
          </w:p>
        </w:tc>
      </w:tr>
      <w:tr w:rsidR="00874A7B" w14:paraId="6FD54FC4" w14:textId="77777777" w:rsidTr="0044798D">
        <w:trPr>
          <w:gridAfter w:val="1"/>
          <w:wAfter w:w="795" w:type="dxa"/>
          <w:cantSplit/>
          <w:jc w:val="center"/>
        </w:trPr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CE388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6.0000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01D40B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14.26</w:t>
            </w: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05263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874A7B" w14:paraId="7A57A873" w14:textId="77777777" w:rsidTr="0044798D">
        <w:trPr>
          <w:gridAfter w:val="1"/>
          <w:wAfter w:w="795" w:type="dxa"/>
          <w:cantSplit/>
          <w:jc w:val="center"/>
        </w:trPr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20E0F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42.9757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24FF4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6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82432C" w14:textId="77777777" w:rsidR="00874A7B" w:rsidRDefault="00874A7B" w:rsidP="0044798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44849952" w14:textId="77777777" w:rsidR="00A56412" w:rsidRDefault="00A56412" w:rsidP="00215228">
      <w:pPr>
        <w:rPr>
          <w:rFonts w:eastAsiaTheme="minorEastAsia"/>
        </w:rPr>
      </w:pPr>
    </w:p>
    <w:p w14:paraId="06E5C607" w14:textId="23590745" w:rsidR="00A56412" w:rsidRDefault="00874A7B" w:rsidP="00215228">
      <w:pPr>
        <w:rPr>
          <w:rFonts w:eastAsiaTheme="minorEastAsia"/>
        </w:rPr>
      </w:pPr>
      <w:r>
        <w:rPr>
          <w:rFonts w:eastAsiaTheme="minorEastAsia"/>
        </w:rPr>
        <w:t xml:space="preserve">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as follows:</w:t>
      </w:r>
    </w:p>
    <w:p w14:paraId="2978AF9E" w14:textId="08C9738E" w:rsidR="00874A7B" w:rsidRPr="00166FD1" w:rsidRDefault="00874A7B" w:rsidP="00215228">
      <w:pPr>
        <w:rPr>
          <w:rFonts w:eastAsiaTheme="minorEastAsi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5F61A2A" wp14:editId="37C5DC0E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BBE3" w14:textId="0AB949C8" w:rsidR="00CE632E" w:rsidRDefault="003F4BB1" w:rsidP="00215228">
      <w:pPr>
        <w:rPr>
          <w:rFonts w:eastAsiaTheme="minorEastAsia"/>
        </w:rPr>
      </w:pPr>
      <w:r>
        <w:rPr>
          <w:rFonts w:eastAsiaTheme="minorEastAsia"/>
        </w:rPr>
        <w:t>Perhaps unsurprisingly,</w:t>
      </w:r>
      <w:r w:rsidR="004E1480">
        <w:rPr>
          <w:rFonts w:eastAsiaTheme="minorEastAsia"/>
        </w:rPr>
        <w:t xml:space="preserve"> then, in the model,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D7B9A">
        <w:rPr>
          <w:rFonts w:eastAsiaTheme="minorEastAsia"/>
        </w:rPr>
        <w:t xml:space="preserve"> is, in fact, having an effect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D7B9A">
        <w:rPr>
          <w:rFonts w:eastAsiaTheme="minorEastAsia"/>
        </w:rPr>
        <w:t xml:space="preserve"> (which is what we would expect, given that the model </w:t>
      </w:r>
      <w:r w:rsidR="00F56592">
        <w:rPr>
          <w:rFonts w:eastAsiaTheme="minorEastAsia"/>
        </w:rPr>
        <w:t xml:space="preserve">was explicitly </w:t>
      </w:r>
      <w:r w:rsidR="007F5951">
        <w:rPr>
          <w:rFonts w:eastAsiaTheme="minorEastAsia"/>
        </w:rPr>
        <w:t>designed for that purpose).</w:t>
      </w:r>
      <w:r w:rsidR="009D2F53">
        <w:rPr>
          <w:rFonts w:eastAsiaTheme="minorEastAsia"/>
        </w:rPr>
        <w:t xml:space="preserve"> Perhaps more relevantly for our</w:t>
      </w:r>
      <w:r w:rsidR="00E100AE">
        <w:rPr>
          <w:rFonts w:eastAsiaTheme="minorEastAsia"/>
        </w:rPr>
        <w:t xml:space="preserve"> purposes, this gives us a good sense of the relationship between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→σ</m:t>
            </m:r>
          </m:e>
        </m:d>
      </m:oMath>
      <w:r w:rsidR="00E100AE">
        <w:rPr>
          <w:rFonts w:eastAsiaTheme="minorEastAsia"/>
        </w:rPr>
        <w:t xml:space="preserve"> </w:t>
      </w:r>
      <w:proofErr w:type="gramStart"/>
      <w:r w:rsidR="00E100AE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σ→σ'</m:t>
            </m:r>
          </m:e>
        </m:d>
      </m:oMath>
      <w:r w:rsidR="00E100AE">
        <w:rPr>
          <w:rFonts w:eastAsiaTheme="minorEastAsia"/>
        </w:rPr>
        <w:t>.</w:t>
      </w:r>
      <w:r w:rsidR="00AD4B16">
        <w:rPr>
          <w:rFonts w:eastAsiaTheme="minorEastAsia"/>
        </w:rPr>
        <w:t xml:space="preserve"> This brings us to another issue: the means</w:t>
      </w:r>
      <w:r w:rsidR="00C35DC5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D4B16">
        <w:rPr>
          <w:rFonts w:eastAsiaTheme="minorEastAsia"/>
        </w:rPr>
        <w:t xml:space="preserve"> are </w:t>
      </w:r>
      <w:r w:rsidR="00C35DC5">
        <w:rPr>
          <w:rFonts w:eastAsiaTheme="minorEastAsia"/>
        </w:rPr>
        <w:t xml:space="preserve">significantly higher than field observations suggest. </w:t>
      </w:r>
      <w:r w:rsidR="00901DDE">
        <w:rPr>
          <w:rFonts w:eastAsiaTheme="minorEastAsia"/>
        </w:rPr>
        <w:t xml:space="preserve">Fortunately, we </w:t>
      </w:r>
      <w:r w:rsidR="00720432">
        <w:rPr>
          <w:rFonts w:eastAsiaTheme="minorEastAsia"/>
        </w:rPr>
        <w:t xml:space="preserve">now have the confidence to realize that we can </w:t>
      </w:r>
      <w:r w:rsidR="00B7257F">
        <w:rPr>
          <w:rFonts w:eastAsiaTheme="minorEastAsia"/>
        </w:rPr>
        <w:t xml:space="preserve">target 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F7597">
        <w:rPr>
          <w:rFonts w:eastAsiaTheme="minorEastAsia"/>
        </w:rPr>
        <w:t xml:space="preserve"> to the </w:t>
      </w:r>
      <w:proofErr w:type="gramStart"/>
      <w:r w:rsidR="00FF7597">
        <w:rPr>
          <w:rFonts w:eastAsiaTheme="minorEastAsia"/>
        </w:rPr>
        <w:t xml:space="preserve">observed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F7597">
        <w:rPr>
          <w:rFonts w:eastAsiaTheme="minorEastAsia"/>
        </w:rPr>
        <w:t>.</w:t>
      </w:r>
      <w:r w:rsidR="00984412">
        <w:rPr>
          <w:rFonts w:eastAsiaTheme="minorEastAsia"/>
        </w:rPr>
        <w:t xml:space="preserve"> Less fortunately,</w:t>
      </w:r>
      <w:r w:rsidR="008052B9">
        <w:rPr>
          <w:rFonts w:eastAsiaTheme="minorEastAsia"/>
        </w:rPr>
        <w:t xml:space="preserve"> this exposes a weakness in our </w:t>
      </w:r>
      <w:proofErr w:type="spellStart"/>
      <w:r w:rsidR="008052B9">
        <w:rPr>
          <w:rFonts w:eastAsiaTheme="minorEastAsia"/>
        </w:rPr>
        <w:t>Matlab</w:t>
      </w:r>
      <w:proofErr w:type="spellEnd"/>
      <w:r w:rsidR="008052B9">
        <w:rPr>
          <w:rFonts w:eastAsiaTheme="minorEastAsia"/>
        </w:rPr>
        <w:t xml:space="preserve"> script: the </w:t>
      </w:r>
      <w:proofErr w:type="spellStart"/>
      <w:r w:rsidR="008052B9">
        <w:rPr>
          <w:rFonts w:eastAsiaTheme="minorEastAsia"/>
          <w:b/>
        </w:rPr>
        <w:t>poissrnd</w:t>
      </w:r>
      <w:proofErr w:type="spellEnd"/>
      <w:r w:rsidR="008052B9">
        <w:rPr>
          <w:rFonts w:eastAsiaTheme="minorEastAsia"/>
        </w:rPr>
        <w:t xml:space="preserve"> method will only</w:t>
      </w:r>
      <w:r w:rsidR="004A2D27">
        <w:rPr>
          <w:rFonts w:eastAsiaTheme="minorEastAsia"/>
        </w:rPr>
        <w:t xml:space="preserve"> return natural numbers</w:t>
      </w:r>
      <w:r w:rsidR="00232248">
        <w:rPr>
          <w:rFonts w:eastAsiaTheme="minorEastAsia"/>
        </w:rPr>
        <w:t xml:space="preserve"> (because it represents the number of times that the event in question happens; an event could happen, for example, 0 or 2 or 3 times in a particular time period, but it makes little sense to say that it happened 0.3 times).</w:t>
      </w:r>
      <w:r w:rsidR="009E1027">
        <w:rPr>
          <w:rFonts w:eastAsiaTheme="minorEastAsia"/>
        </w:rPr>
        <w:t xml:space="preserve"> We could solve this in one of several ways:</w:t>
      </w:r>
    </w:p>
    <w:p w14:paraId="01502FB6" w14:textId="1482C153" w:rsidR="009E1027" w:rsidRDefault="009E1027" w:rsidP="009E102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Only accept</w:t>
      </w:r>
      <w:r w:rsidR="00E92F4D">
        <w:rPr>
          <w:rFonts w:eastAsiaTheme="minorEastAsia"/>
        </w:rPr>
        <w:t xml:space="preserve"> parameters that result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(since </w:t>
      </w:r>
      <m:oMath>
        <m:r>
          <w:rPr>
            <w:rFonts w:ascii="Cambria Math" w:eastAsiaTheme="minorEastAsia" w:hAnsi="Cambria Math"/>
          </w:rPr>
          <m:t>0.15≤1≤1.3)</m:t>
        </m:r>
      </m:oMath>
    </w:p>
    <w:p w14:paraId="3D47739B" w14:textId="082217F1" w:rsidR="009E1027" w:rsidRDefault="009E1027" w:rsidP="009E102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“Cheat” and accept</w:t>
      </w:r>
      <w:r w:rsidR="00E92F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∈{0, 1, 2}</m:t>
        </m:r>
      </m:oMath>
      <w:r>
        <w:rPr>
          <w:rFonts w:eastAsiaTheme="minorEastAsia"/>
        </w:rPr>
        <w:t xml:space="preserve"> (since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0, 1, 2</m:t>
            </m:r>
          </m:e>
        </m:d>
        <m:r>
          <w:rPr>
            <w:rFonts w:ascii="Cambria Math" w:eastAsiaTheme="minorEastAsia" w:hAnsi="Cambria Math"/>
          </w:rPr>
          <m:t>⊂[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0.15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1.3</m:t>
            </m:r>
          </m:e>
        </m:d>
        <m:r>
          <w:rPr>
            <w:rFonts w:ascii="Cambria Math" w:eastAsiaTheme="minorEastAsia" w:hAnsi="Cambria Math"/>
          </w:rPr>
          <m:t>]</m:t>
        </m:r>
      </m:oMath>
    </w:p>
    <w:p w14:paraId="7403B3E2" w14:textId="565EF09E" w:rsidR="009E1027" w:rsidRDefault="006A0FAF" w:rsidP="009E102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While holding the other para</w:t>
      </w:r>
      <w:r w:rsidR="008B33B5">
        <w:rPr>
          <w:rFonts w:eastAsiaTheme="minorEastAsia"/>
        </w:rPr>
        <w:t>meters equal, run the program several times where</w:t>
      </w:r>
      <w:r w:rsidR="00290CD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{∀x</m:t>
        </m:r>
        <m:r>
          <m:rPr>
            <m:scr m:val="double-struck"/>
          </m:rPr>
          <w:rPr>
            <w:rFonts w:ascii="Cambria Math" w:eastAsiaTheme="minorEastAsia" w:hAnsi="Cambria Math"/>
          </w:rPr>
          <m:t>∈N,{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}∈{0, 1, 2}|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0.15, 1.3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E445F5">
        <w:rPr>
          <w:rFonts w:eastAsiaTheme="minorEastAsia"/>
        </w:rPr>
        <w:t xml:space="preserve"> (i.e. </w:t>
      </w:r>
      <w:r w:rsidR="0000359D">
        <w:rPr>
          <w:rFonts w:eastAsiaTheme="minorEastAsia"/>
        </w:rPr>
        <w:t>run the simulation several times and</w:t>
      </w:r>
      <w:r w:rsidR="00B34502">
        <w:rPr>
          <w:rFonts w:eastAsiaTheme="minorEastAsia"/>
        </w:rPr>
        <w:t xml:space="preserve"> select the results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34502">
        <w:rPr>
          <w:rFonts w:eastAsiaTheme="minorEastAsia"/>
        </w:rPr>
        <w:t xml:space="preserve"> is 1, 2, or 3, </w:t>
      </w:r>
      <w:r w:rsidR="0000359D">
        <w:rPr>
          <w:rFonts w:eastAsiaTheme="minorEastAsia"/>
        </w:rPr>
        <w:t xml:space="preserve">subject to the constraint that the average of all of the results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0359D">
        <w:rPr>
          <w:rFonts w:eastAsiaTheme="minorEastAsia"/>
        </w:rPr>
        <w:t xml:space="preserve"> fall between 0.15 and 1.3 (inclusive) when we stop.</w:t>
      </w:r>
    </w:p>
    <w:p w14:paraId="5089E0E2" w14:textId="5D184AAF" w:rsidR="00F6507F" w:rsidRDefault="00F6507F" w:rsidP="00F6507F">
      <w:pPr>
        <w:rPr>
          <w:rFonts w:eastAsiaTheme="minorEastAsia"/>
        </w:rPr>
      </w:pPr>
      <w:r>
        <w:rPr>
          <w:rFonts w:eastAsiaTheme="minorEastAsia"/>
        </w:rPr>
        <w:t xml:space="preserve">Our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script follows the first</w:t>
      </w:r>
      <w:r w:rsidR="007732CE">
        <w:rPr>
          <w:rFonts w:eastAsiaTheme="minorEastAsia"/>
        </w:rPr>
        <w:t xml:space="preserve"> result: only accept results </w:t>
      </w:r>
      <w:proofErr w:type="gramStart"/>
      <w:r w:rsidR="007732CE"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732CE">
        <w:rPr>
          <w:rFonts w:eastAsiaTheme="minorEastAsia"/>
        </w:rPr>
        <w:t xml:space="preserve">. (Note again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∈[0.15, 1.3]</m:t>
        </m:r>
      </m:oMath>
      <w:r w:rsidR="00071141">
        <w:rPr>
          <w:rFonts w:eastAsiaTheme="minorEastAsia"/>
        </w:rPr>
        <w:t xml:space="preserve"> </w:t>
      </w:r>
      <w:proofErr w:type="gramStart"/>
      <w:r w:rsidR="00071141"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071141">
        <w:rPr>
          <w:rFonts w:eastAsiaTheme="minorEastAsia"/>
        </w:rPr>
        <w:t>).</w:t>
      </w:r>
    </w:p>
    <w:p w14:paraId="1C92DD13" w14:textId="77777777" w:rsidR="002D2351" w:rsidRDefault="002D2351" w:rsidP="00F6507F">
      <w:pPr>
        <w:rPr>
          <w:rFonts w:eastAsiaTheme="minorEastAsia"/>
        </w:rPr>
      </w:pPr>
    </w:p>
    <w:p w14:paraId="59C80AAB" w14:textId="30392005" w:rsidR="000D76B9" w:rsidRPr="00702429" w:rsidRDefault="00C407D6" w:rsidP="00F6507F">
      <w:pPr>
        <w:rPr>
          <w:rFonts w:eastAsiaTheme="minorEastAsia"/>
        </w:rPr>
      </w:pPr>
      <w:r>
        <w:rPr>
          <w:rFonts w:eastAsiaTheme="minorEastAsia"/>
        </w:rPr>
        <w:t>Obviously, there is a degree of ra</w:t>
      </w:r>
      <w:r w:rsidR="003574FC">
        <w:rPr>
          <w:rFonts w:eastAsiaTheme="minorEastAsia"/>
        </w:rPr>
        <w:t xml:space="preserve">ndomness to this computation. Here are a few examples of </w:t>
      </w:r>
      <w:r w:rsidR="00702429">
        <w:rPr>
          <w:rFonts w:eastAsiaTheme="minorEastAsia"/>
        </w:rPr>
        <w:t xml:space="preserve">average number of arriving ants for various values of </w:t>
      </w:r>
      <w:r w:rsidR="00702429">
        <w:rPr>
          <w:rFonts w:eastAsiaTheme="minorEastAsia"/>
          <w:i/>
        </w:rPr>
        <w:t xml:space="preserve">c </w:t>
      </w:r>
      <w:r w:rsidR="00702429">
        <w:rPr>
          <w:rFonts w:eastAsiaTheme="minorEastAsia"/>
        </w:rPr>
        <w:t>(computed using Excel’s subtotal/average function):</w:t>
      </w:r>
    </w:p>
    <w:tbl>
      <w:tblPr>
        <w:tblW w:w="4197" w:type="dxa"/>
        <w:tblLook w:val="04A0" w:firstRow="1" w:lastRow="0" w:firstColumn="1" w:lastColumn="0" w:noHBand="0" w:noVBand="1"/>
      </w:tblPr>
      <w:tblGrid>
        <w:gridCol w:w="1224"/>
        <w:gridCol w:w="1053"/>
        <w:gridCol w:w="1053"/>
        <w:gridCol w:w="960"/>
      </w:tblGrid>
      <w:tr w:rsidR="006906B2" w:rsidRPr="000D76B9" w14:paraId="01DA58E6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0D64" w14:textId="45A45129" w:rsidR="006906B2" w:rsidRPr="000D76B9" w:rsidRDefault="006906B2" w:rsidP="00690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7B04" w14:textId="2EB97DCD" w:rsidR="006906B2" w:rsidRPr="000D76B9" w:rsidRDefault="006906B2" w:rsidP="00690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F914" w14:textId="5509634B" w:rsidR="006906B2" w:rsidRPr="000D76B9" w:rsidRDefault="006906B2" w:rsidP="00690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700C" w14:textId="192E2B72" w:rsidR="006906B2" w:rsidRPr="000D76B9" w:rsidRDefault="006906B2" w:rsidP="00690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6906B2" w:rsidRPr="000D76B9" w14:paraId="62479B48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2F8B" w14:textId="54052117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C5FC" w14:textId="3C276F47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20E6" w14:textId="1484324C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F4EB" w14:textId="0CE0AD46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77965C42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1708" w14:textId="747DA833" w:rsidR="006906B2" w:rsidRPr="000D76B9" w:rsidRDefault="006906B2" w:rsidP="006906B2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0.24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941B" w14:textId="12501AAF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8F93" w14:textId="261C795A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C3FC" w14:textId="77777777" w:rsidR="006906B2" w:rsidRPr="000D76B9" w:rsidRDefault="006906B2" w:rsidP="006906B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6B2" w:rsidRPr="000D76B9" w14:paraId="3EC840C9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3547" w14:textId="1285F6B5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D4CF" w14:textId="5E636DD4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F83F" w14:textId="710756BA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43B4" w14:textId="5BF996B6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4B050C77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242E" w14:textId="54E51137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C54A" w14:textId="07CC5C49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73C9" w14:textId="16059636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BFF0" w14:textId="5DC99967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743A44E2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0680" w14:textId="4B9EAB8A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2B1A" w14:textId="0965AE52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4CAD" w14:textId="6FCD694D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6694" w14:textId="59860E4A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1C3FFC2B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7B86" w14:textId="355995A6" w:rsidR="006906B2" w:rsidRPr="000D76B9" w:rsidRDefault="006906B2" w:rsidP="006906B2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0.23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B365" w14:textId="3EB7BA48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234E" w14:textId="297242F6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1352" w14:textId="77777777" w:rsidR="006906B2" w:rsidRPr="000D76B9" w:rsidRDefault="006906B2" w:rsidP="006906B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6B2" w:rsidRPr="000D76B9" w14:paraId="11C9971E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CD1E" w14:textId="7C34C42C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ED63" w14:textId="0C5D87CC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C19C" w14:textId="60A0C2C2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64ED" w14:textId="007FE410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0429A974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0428" w14:textId="1A38B3DA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5D74" w14:textId="35AEAFC1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0CC7" w14:textId="57E59D9E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D57B" w14:textId="10651104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471A0B4D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6B7B" w14:textId="12712571" w:rsidR="006906B2" w:rsidRPr="000D76B9" w:rsidRDefault="006906B2" w:rsidP="006906B2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0.22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2B33" w14:textId="78405D69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EB03" w14:textId="584C8712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7BA" w14:textId="77777777" w:rsidR="006906B2" w:rsidRPr="000D76B9" w:rsidRDefault="006906B2" w:rsidP="006906B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6B2" w:rsidRPr="000D76B9" w14:paraId="78CD319A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75EB" w14:textId="4B1C37FB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9641" w14:textId="4F1FF540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2C4E" w14:textId="4A8B274D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8D5F" w14:textId="7016B897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6DDD7B8F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D4B5" w14:textId="4FC60F82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1605" w14:textId="4E742C2F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97CF" w14:textId="1869F1DF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9973" w14:textId="04922A89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5DFF7070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1249" w14:textId="38F4FF7A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65BF" w14:textId="6B5BA69A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0118" w14:textId="1F55ECD0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ABBF" w14:textId="1FA7484F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1C15B362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5F6A" w14:textId="2CB3BA98" w:rsidR="006906B2" w:rsidRPr="000D76B9" w:rsidRDefault="006906B2" w:rsidP="006906B2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0.21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4078" w14:textId="4FAEDF9F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2911" w14:textId="02C5B8FF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1.583333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331E" w14:textId="77777777" w:rsidR="006906B2" w:rsidRPr="000D76B9" w:rsidRDefault="006906B2" w:rsidP="006906B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6B2" w:rsidRPr="000D76B9" w14:paraId="10E62A5E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73E6" w14:textId="7A223B8B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E1FF" w14:textId="27D82420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CA42" w14:textId="447F10B9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F88E" w14:textId="06D26248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71798297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1643" w14:textId="3D22F83C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F86E" w14:textId="0B655C8D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89F9" w14:textId="68EEFEBD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F297" w14:textId="71C7909E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1B9D2C68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BEE2" w14:textId="0535E27C" w:rsidR="006906B2" w:rsidRPr="000D76B9" w:rsidRDefault="006906B2" w:rsidP="006906B2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0.2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D0D4" w14:textId="182E16A8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F7A2" w14:textId="3B27DBF6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D88C" w14:textId="77777777" w:rsidR="006906B2" w:rsidRPr="000D76B9" w:rsidRDefault="006906B2" w:rsidP="006906B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06B2" w:rsidRPr="000D76B9" w14:paraId="7F5B99D2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5870" w14:textId="1F0C2AAA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A58B" w14:textId="564AC149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8BDA" w14:textId="6EBADA1F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198B" w14:textId="1599256A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04309359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138F" w14:textId="56B9FB42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41F8" w14:textId="7CA40D2C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AC05" w14:textId="08B33E65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2F5B" w14:textId="03053D52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1EB21AA2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7647" w14:textId="69322CA0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5D6F" w14:textId="687CA91A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246B" w14:textId="1BE1147F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0672" w14:textId="29512008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12F28054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7CD0" w14:textId="3A5DED0F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07BC" w14:textId="2BF0D355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9EC6" w14:textId="767825D3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E5EC" w14:textId="6D8B4A25" w:rsidR="006906B2" w:rsidRPr="000D76B9" w:rsidRDefault="006906B2" w:rsidP="006906B2">
            <w:pPr>
              <w:spacing w:after="0" w:line="240" w:lineRule="auto"/>
              <w:jc w:val="right"/>
              <w:outlineLvl w:val="1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906B2" w:rsidRPr="000D76B9" w14:paraId="56AA6637" w14:textId="77777777" w:rsidTr="006906B2">
        <w:trPr>
          <w:trHeight w:val="300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D813" w14:textId="3FF05FC6" w:rsidR="006906B2" w:rsidRPr="000D76B9" w:rsidRDefault="006906B2" w:rsidP="006906B2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0.19 Average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4EA2" w14:textId="54B9996B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6EE6" w14:textId="6F3F7DA0" w:rsidR="006906B2" w:rsidRPr="000D76B9" w:rsidRDefault="006906B2" w:rsidP="006906B2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436B" w14:textId="77777777" w:rsidR="006906B2" w:rsidRPr="000D76B9" w:rsidRDefault="006906B2" w:rsidP="006906B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8EEADE" w14:textId="77777777" w:rsidR="004D5026" w:rsidRDefault="004D5026" w:rsidP="007C5929">
      <w:pPr>
        <w:rPr>
          <w:rFonts w:eastAsiaTheme="minorEastAsia"/>
        </w:rPr>
      </w:pPr>
    </w:p>
    <w:p w14:paraId="4937DC7F" w14:textId="157EEA4E" w:rsidR="002D2351" w:rsidRDefault="004D5026" w:rsidP="007C5929">
      <w:pPr>
        <w:rPr>
          <w:rFonts w:eastAsiaTheme="minorEastAsia"/>
        </w:rPr>
      </w:pPr>
      <w:r>
        <w:rPr>
          <w:rFonts w:eastAsiaTheme="minorEastAsia"/>
        </w:rPr>
        <w:t xml:space="preserve">Unfortunately, </w:t>
      </w:r>
      <w:r w:rsidR="00DD0C15">
        <w:rPr>
          <w:rFonts w:eastAsiaTheme="minorEastAsia"/>
        </w:rPr>
        <w:t xml:space="preserve">Gordon </w:t>
      </w:r>
      <w:proofErr w:type="gramStart"/>
      <w:r w:rsidR="00DD0C15">
        <w:rPr>
          <w:rFonts w:eastAsiaTheme="minorEastAsia"/>
          <w:i/>
        </w:rPr>
        <w:t>et</w:t>
      </w:r>
      <w:proofErr w:type="gramEnd"/>
      <w:r w:rsidR="00DD0C15">
        <w:rPr>
          <w:rFonts w:eastAsiaTheme="minorEastAsia"/>
          <w:i/>
        </w:rPr>
        <w:t xml:space="preserve">. </w:t>
      </w:r>
      <w:proofErr w:type="gramStart"/>
      <w:r w:rsidR="00DD0C15">
        <w:rPr>
          <w:rFonts w:eastAsiaTheme="minorEastAsia"/>
          <w:i/>
        </w:rPr>
        <w:t>al</w:t>
      </w:r>
      <w:proofErr w:type="gramEnd"/>
      <w:r w:rsidR="00DD0C15">
        <w:rPr>
          <w:rFonts w:eastAsiaTheme="minorEastAsia"/>
          <w:i/>
        </w:rPr>
        <w:t xml:space="preserve">. </w:t>
      </w:r>
      <w:r w:rsidR="00DD0C15">
        <w:rPr>
          <w:rFonts w:eastAsiaTheme="minorEastAsia"/>
        </w:rPr>
        <w:t>did not publish their “raw” data in this instance,</w:t>
      </w:r>
      <w:r w:rsidR="00135016">
        <w:rPr>
          <w:rFonts w:eastAsiaTheme="minorEastAsia"/>
        </w:rPr>
        <w:t xml:space="preserve"> rendering it difficult to determine for certain</w:t>
      </w:r>
      <w:r w:rsidR="00737A63">
        <w:rPr>
          <w:rFonts w:eastAsiaTheme="minorEastAsia"/>
        </w:rPr>
        <w:t xml:space="preserve"> which value of </w:t>
      </w:r>
      <w:r w:rsidR="00737A63">
        <w:rPr>
          <w:rFonts w:eastAsiaTheme="minorEastAsia"/>
          <w:i/>
        </w:rPr>
        <w:t xml:space="preserve">c </w:t>
      </w:r>
      <w:r w:rsidR="00737A63">
        <w:rPr>
          <w:rFonts w:eastAsiaTheme="minorEastAsia"/>
        </w:rPr>
        <w:t xml:space="preserve">to use. We will, therefore, reproduce </w:t>
      </w:r>
      <w:r w:rsidR="001E3D3E">
        <w:rPr>
          <w:rFonts w:eastAsiaTheme="minorEastAsia"/>
        </w:rPr>
        <w:t xml:space="preserve">our computation values for </w:t>
      </w:r>
      <w:r w:rsidR="001E3D3E">
        <w:rPr>
          <w:rFonts w:eastAsiaTheme="minorEastAsia"/>
          <w:i/>
        </w:rPr>
        <w:t xml:space="preserve">c </w:t>
      </w:r>
      <w:r w:rsidR="001E3D3E">
        <w:rPr>
          <w:rFonts w:eastAsiaTheme="minorEastAsia"/>
        </w:rPr>
        <w:t>and</w:t>
      </w:r>
      <w:r w:rsidR="00206EF0">
        <w:rPr>
          <w:rFonts w:eastAsiaTheme="minorEastAsia"/>
        </w:rPr>
        <w:t xml:space="preserve"> the corresponding</w:t>
      </w:r>
      <w:r w:rsidR="001E3D3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56897">
        <w:rPr>
          <w:rFonts w:eastAsiaTheme="minorEastAsia"/>
        </w:rPr>
        <w:t xml:space="preserve"> </w:t>
      </w:r>
      <w:proofErr w:type="gramStart"/>
      <w:r w:rsidR="00056897"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E3D3E">
        <w:rPr>
          <w:rFonts w:eastAsiaTheme="minorEastAsia"/>
        </w:rPr>
        <w:t>:</w:t>
      </w:r>
      <w:r w:rsidR="00737A63">
        <w:rPr>
          <w:rFonts w:eastAsiaTheme="minorEastAsia"/>
        </w:rPr>
        <w:t xml:space="preserve"> </w:t>
      </w:r>
    </w:p>
    <w:p w14:paraId="23F99DFC" w14:textId="77777777" w:rsidR="00056897" w:rsidRDefault="00056897" w:rsidP="007C5929">
      <w:pPr>
        <w:rPr>
          <w:rFonts w:eastAsiaTheme="minorEastAsia"/>
        </w:rPr>
      </w:pPr>
    </w:p>
    <w:tbl>
      <w:tblPr>
        <w:tblW w:w="4042" w:type="dxa"/>
        <w:tblLook w:val="04A0" w:firstRow="1" w:lastRow="0" w:firstColumn="1" w:lastColumn="0" w:noHBand="0" w:noVBand="1"/>
      </w:tblPr>
      <w:tblGrid>
        <w:gridCol w:w="967"/>
        <w:gridCol w:w="8"/>
        <w:gridCol w:w="8"/>
        <w:gridCol w:w="1038"/>
        <w:gridCol w:w="8"/>
        <w:gridCol w:w="110"/>
        <w:gridCol w:w="936"/>
        <w:gridCol w:w="7"/>
        <w:gridCol w:w="193"/>
        <w:gridCol w:w="767"/>
      </w:tblGrid>
      <w:tr w:rsidR="00056897" w:rsidRPr="00056897" w14:paraId="6AFD93EB" w14:textId="77777777" w:rsidTr="00473A38">
        <w:trPr>
          <w:gridAfter w:val="1"/>
          <w:wAfter w:w="767" w:type="dxa"/>
          <w:trHeight w:val="300"/>
        </w:trPr>
        <w:tc>
          <w:tcPr>
            <w:tcW w:w="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ADD0" w14:textId="77777777" w:rsidR="00056897" w:rsidRPr="00056897" w:rsidRDefault="00056897" w:rsidP="0005689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6897">
              <w:rPr>
                <w:rFonts w:ascii="Calibri" w:eastAsia="Times New Roman" w:hAnsi="Calibri" w:cs="Calibri"/>
                <w:b/>
                <w:bCs/>
                <w:color w:val="000000"/>
              </w:rPr>
              <w:t>0.24 Average</w:t>
            </w:r>
          </w:p>
        </w:tc>
        <w:tc>
          <w:tcPr>
            <w:tcW w:w="11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C4ED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930F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</w:tr>
      <w:tr w:rsidR="00473A38" w:rsidRPr="00056897" w14:paraId="2290B4F8" w14:textId="77777777" w:rsidTr="00473A38">
        <w:trPr>
          <w:gridAfter w:val="1"/>
          <w:wAfter w:w="767" w:type="dxa"/>
          <w:trHeight w:val="300"/>
        </w:trPr>
        <w:tc>
          <w:tcPr>
            <w:tcW w:w="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3ECD" w14:textId="77777777" w:rsidR="00056897" w:rsidRPr="00056897" w:rsidRDefault="00056897" w:rsidP="0005689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6897">
              <w:rPr>
                <w:rFonts w:ascii="Calibri" w:eastAsia="Times New Roman" w:hAnsi="Calibri" w:cs="Calibri"/>
                <w:b/>
                <w:bCs/>
                <w:color w:val="000000"/>
              </w:rPr>
              <w:t>0.23 Average</w:t>
            </w:r>
          </w:p>
        </w:tc>
        <w:tc>
          <w:tcPr>
            <w:tcW w:w="11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F52C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0.266667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6364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</w:tr>
      <w:tr w:rsidR="00473A38" w:rsidRPr="00056897" w14:paraId="2AAEB8B7" w14:textId="77777777" w:rsidTr="00473A38">
        <w:trPr>
          <w:gridAfter w:val="1"/>
          <w:wAfter w:w="767" w:type="dxa"/>
          <w:trHeight w:val="300"/>
        </w:trPr>
        <w:tc>
          <w:tcPr>
            <w:tcW w:w="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4EFF" w14:textId="77777777" w:rsidR="00056897" w:rsidRPr="00056897" w:rsidRDefault="00056897" w:rsidP="0005689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6897">
              <w:rPr>
                <w:rFonts w:ascii="Calibri" w:eastAsia="Times New Roman" w:hAnsi="Calibri" w:cs="Calibri"/>
                <w:b/>
                <w:bCs/>
                <w:color w:val="000000"/>
              </w:rPr>
              <w:t>0.22 Average</w:t>
            </w:r>
          </w:p>
        </w:tc>
        <w:tc>
          <w:tcPr>
            <w:tcW w:w="11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6D4B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BC3A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1.975</w:t>
            </w:r>
          </w:p>
        </w:tc>
      </w:tr>
      <w:tr w:rsidR="00473A38" w:rsidRPr="00056897" w14:paraId="28D3E0B3" w14:textId="77777777" w:rsidTr="00473A38">
        <w:trPr>
          <w:gridAfter w:val="1"/>
          <w:wAfter w:w="767" w:type="dxa"/>
          <w:trHeight w:val="300"/>
        </w:trPr>
        <w:tc>
          <w:tcPr>
            <w:tcW w:w="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E7D2" w14:textId="77777777" w:rsidR="00056897" w:rsidRPr="00056897" w:rsidRDefault="00056897" w:rsidP="0005689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6897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0.21 Average</w:t>
            </w:r>
          </w:p>
        </w:tc>
        <w:tc>
          <w:tcPr>
            <w:tcW w:w="11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2B5F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0.366667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AB4F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1.583333</w:t>
            </w:r>
          </w:p>
        </w:tc>
      </w:tr>
      <w:tr w:rsidR="00473A38" w:rsidRPr="00056897" w14:paraId="5A95AF71" w14:textId="77777777" w:rsidTr="00473A38">
        <w:trPr>
          <w:gridAfter w:val="1"/>
          <w:wAfter w:w="767" w:type="dxa"/>
          <w:trHeight w:val="300"/>
        </w:trPr>
        <w:tc>
          <w:tcPr>
            <w:tcW w:w="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C701" w14:textId="77777777" w:rsidR="00056897" w:rsidRPr="00056897" w:rsidRDefault="00056897" w:rsidP="0005689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6897">
              <w:rPr>
                <w:rFonts w:ascii="Calibri" w:eastAsia="Times New Roman" w:hAnsi="Calibri" w:cs="Calibri"/>
                <w:b/>
                <w:bCs/>
                <w:color w:val="000000"/>
              </w:rPr>
              <w:t>0.2 Average</w:t>
            </w:r>
          </w:p>
        </w:tc>
        <w:tc>
          <w:tcPr>
            <w:tcW w:w="11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2661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0B20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1.125</w:t>
            </w:r>
          </w:p>
        </w:tc>
      </w:tr>
      <w:tr w:rsidR="00473A38" w:rsidRPr="00056897" w14:paraId="2D51E53F" w14:textId="77777777" w:rsidTr="00473A38">
        <w:trPr>
          <w:gridAfter w:val="1"/>
          <w:wAfter w:w="767" w:type="dxa"/>
          <w:trHeight w:val="300"/>
        </w:trPr>
        <w:tc>
          <w:tcPr>
            <w:tcW w:w="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3DCE" w14:textId="77777777" w:rsidR="00056897" w:rsidRPr="00056897" w:rsidRDefault="00056897" w:rsidP="0005689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6897">
              <w:rPr>
                <w:rFonts w:ascii="Calibri" w:eastAsia="Times New Roman" w:hAnsi="Calibri" w:cs="Calibri"/>
                <w:b/>
                <w:bCs/>
                <w:color w:val="000000"/>
              </w:rPr>
              <w:t>0.19 Average</w:t>
            </w:r>
          </w:p>
        </w:tc>
        <w:tc>
          <w:tcPr>
            <w:tcW w:w="11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FA06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11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B17E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1.3875</w:t>
            </w:r>
          </w:p>
        </w:tc>
      </w:tr>
      <w:tr w:rsidR="00056897" w:rsidRPr="00056897" w14:paraId="4804A0D2" w14:textId="77777777" w:rsidTr="00473A38">
        <w:trPr>
          <w:trHeight w:val="300"/>
        </w:trPr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652F" w14:textId="77777777" w:rsidR="00056897" w:rsidRPr="00056897" w:rsidRDefault="00056897" w:rsidP="0005689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6897">
              <w:rPr>
                <w:rFonts w:ascii="Calibri" w:eastAsia="Times New Roman" w:hAnsi="Calibri" w:cs="Calibri"/>
                <w:b/>
                <w:bCs/>
                <w:color w:val="000000"/>
              </w:rPr>
              <w:t>0.18 Average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8701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10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FD6A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1.3125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B35C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56897" w:rsidRPr="00056897" w14:paraId="61DD5B09" w14:textId="77777777" w:rsidTr="00473A38">
        <w:trPr>
          <w:gridAfter w:val="3"/>
          <w:wAfter w:w="967" w:type="dxa"/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9777" w14:textId="77777777" w:rsidR="00056897" w:rsidRPr="00056897" w:rsidRDefault="00056897" w:rsidP="0005689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6897">
              <w:rPr>
                <w:rFonts w:ascii="Calibri" w:eastAsia="Times New Roman" w:hAnsi="Calibri" w:cs="Calibri"/>
                <w:b/>
                <w:bCs/>
                <w:color w:val="000000"/>
              </w:rPr>
              <w:t>0.17 Average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97DB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0.425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8E6A" w14:textId="77777777" w:rsidR="00056897" w:rsidRPr="00056897" w:rsidRDefault="00056897" w:rsidP="00056897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056897">
              <w:rPr>
                <w:rFonts w:ascii="Calibri" w:eastAsia="Times New Roman" w:hAnsi="Calibri" w:cs="Calibri"/>
                <w:color w:val="000000"/>
              </w:rPr>
              <w:t>1.52725</w:t>
            </w:r>
          </w:p>
        </w:tc>
      </w:tr>
      <w:tr w:rsidR="00473A38" w:rsidRPr="00473A38" w14:paraId="31AAAE2A" w14:textId="77777777" w:rsidTr="00473A38">
        <w:trPr>
          <w:gridAfter w:val="3"/>
          <w:wAfter w:w="967" w:type="dxa"/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48A5" w14:textId="77777777" w:rsidR="00473A38" w:rsidRPr="00473A38" w:rsidRDefault="00473A38" w:rsidP="00473A3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3A38">
              <w:rPr>
                <w:rFonts w:ascii="Calibri" w:eastAsia="Times New Roman" w:hAnsi="Calibri" w:cs="Calibri"/>
                <w:b/>
                <w:bCs/>
                <w:color w:val="000000"/>
              </w:rPr>
              <w:t>0.16 Average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CB5E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9E6E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2.083333</w:t>
            </w:r>
          </w:p>
        </w:tc>
      </w:tr>
      <w:tr w:rsidR="00473A38" w:rsidRPr="00473A38" w14:paraId="70AFC00C" w14:textId="77777777" w:rsidTr="00473A38">
        <w:trPr>
          <w:gridAfter w:val="3"/>
          <w:wAfter w:w="967" w:type="dxa"/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65BA" w14:textId="77777777" w:rsidR="00473A38" w:rsidRPr="00473A38" w:rsidRDefault="00473A38" w:rsidP="00473A3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3A38">
              <w:rPr>
                <w:rFonts w:ascii="Calibri" w:eastAsia="Times New Roman" w:hAnsi="Calibri" w:cs="Calibri"/>
                <w:b/>
                <w:bCs/>
                <w:color w:val="000000"/>
              </w:rPr>
              <w:t>0.15 Average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6D56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2AC5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2.95</w:t>
            </w:r>
          </w:p>
        </w:tc>
      </w:tr>
      <w:tr w:rsidR="00473A38" w:rsidRPr="00473A38" w14:paraId="04ABE84F" w14:textId="77777777" w:rsidTr="00473A38">
        <w:trPr>
          <w:gridAfter w:val="3"/>
          <w:wAfter w:w="967" w:type="dxa"/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BA49" w14:textId="77777777" w:rsidR="00473A38" w:rsidRPr="00473A38" w:rsidRDefault="00473A38" w:rsidP="00473A3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3A38">
              <w:rPr>
                <w:rFonts w:ascii="Calibri" w:eastAsia="Times New Roman" w:hAnsi="Calibri" w:cs="Calibri"/>
                <w:b/>
                <w:bCs/>
                <w:color w:val="000000"/>
              </w:rPr>
              <w:t>0.14 Average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310D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91D8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1.45</w:t>
            </w:r>
          </w:p>
        </w:tc>
      </w:tr>
      <w:tr w:rsidR="00473A38" w:rsidRPr="00473A38" w14:paraId="32A6F70A" w14:textId="77777777" w:rsidTr="00473A38">
        <w:trPr>
          <w:gridAfter w:val="3"/>
          <w:wAfter w:w="967" w:type="dxa"/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8064" w14:textId="77777777" w:rsidR="00473A38" w:rsidRPr="00473A38" w:rsidRDefault="00473A38" w:rsidP="00473A3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3A38">
              <w:rPr>
                <w:rFonts w:ascii="Calibri" w:eastAsia="Times New Roman" w:hAnsi="Calibri" w:cs="Calibri"/>
                <w:b/>
                <w:bCs/>
                <w:color w:val="000000"/>
              </w:rPr>
              <w:t>0.13 Average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709F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33A3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2.84</w:t>
            </w:r>
          </w:p>
        </w:tc>
      </w:tr>
      <w:tr w:rsidR="00473A38" w:rsidRPr="00473A38" w14:paraId="1BFE5F1B" w14:textId="77777777" w:rsidTr="00473A38">
        <w:trPr>
          <w:gridAfter w:val="3"/>
          <w:wAfter w:w="967" w:type="dxa"/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DFE4" w14:textId="77777777" w:rsidR="00473A38" w:rsidRPr="00473A38" w:rsidRDefault="00473A38" w:rsidP="00473A3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3A38">
              <w:rPr>
                <w:rFonts w:ascii="Calibri" w:eastAsia="Times New Roman" w:hAnsi="Calibri" w:cs="Calibri"/>
                <w:b/>
                <w:bCs/>
                <w:color w:val="000000"/>
              </w:rPr>
              <w:t>0.12 Average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0651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3F1E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</w:tr>
      <w:tr w:rsidR="00473A38" w:rsidRPr="00473A38" w14:paraId="30369F69" w14:textId="77777777" w:rsidTr="00473A38">
        <w:trPr>
          <w:gridAfter w:val="3"/>
          <w:wAfter w:w="967" w:type="dxa"/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4D42" w14:textId="77777777" w:rsidR="00473A38" w:rsidRPr="00473A38" w:rsidRDefault="00473A38" w:rsidP="00473A3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3A38">
              <w:rPr>
                <w:rFonts w:ascii="Calibri" w:eastAsia="Times New Roman" w:hAnsi="Calibri" w:cs="Calibri"/>
                <w:b/>
                <w:bCs/>
                <w:color w:val="000000"/>
              </w:rPr>
              <w:t>0.11 Average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9A6C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0.925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D29C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2.025</w:t>
            </w:r>
          </w:p>
        </w:tc>
      </w:tr>
      <w:tr w:rsidR="00473A38" w:rsidRPr="00473A38" w14:paraId="11F81398" w14:textId="77777777" w:rsidTr="00473A38">
        <w:trPr>
          <w:gridAfter w:val="3"/>
          <w:wAfter w:w="967" w:type="dxa"/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DBEB" w14:textId="77777777" w:rsidR="00473A38" w:rsidRPr="00473A38" w:rsidRDefault="00473A38" w:rsidP="00473A3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3A38">
              <w:rPr>
                <w:rFonts w:ascii="Calibri" w:eastAsia="Times New Roman" w:hAnsi="Calibri" w:cs="Calibri"/>
                <w:b/>
                <w:bCs/>
                <w:color w:val="000000"/>
              </w:rPr>
              <w:t>0.1 Average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8CCF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8AC9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2.175</w:t>
            </w:r>
          </w:p>
        </w:tc>
      </w:tr>
      <w:tr w:rsidR="00473A38" w:rsidRPr="00473A38" w14:paraId="053F2585" w14:textId="77777777" w:rsidTr="00473A38">
        <w:trPr>
          <w:gridAfter w:val="3"/>
          <w:wAfter w:w="967" w:type="dxa"/>
          <w:trHeight w:val="300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6823" w14:textId="77777777" w:rsidR="00473A38" w:rsidRPr="00473A38" w:rsidRDefault="00473A38" w:rsidP="00473A38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3A38">
              <w:rPr>
                <w:rFonts w:ascii="Calibri" w:eastAsia="Times New Roman" w:hAnsi="Calibri" w:cs="Calibri"/>
                <w:b/>
                <w:bCs/>
                <w:color w:val="000000"/>
              </w:rPr>
              <w:t>Grand Average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F037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0.689091</w:t>
            </w:r>
          </w:p>
        </w:tc>
        <w:tc>
          <w:tcPr>
            <w:tcW w:w="1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3E3B" w14:textId="77777777" w:rsidR="00473A38" w:rsidRPr="00473A38" w:rsidRDefault="00473A38" w:rsidP="00473A38">
            <w:pPr>
              <w:spacing w:after="0" w:line="240" w:lineRule="auto"/>
              <w:jc w:val="right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73A38">
              <w:rPr>
                <w:rFonts w:ascii="Calibri" w:eastAsia="Times New Roman" w:hAnsi="Calibri" w:cs="Calibri"/>
                <w:color w:val="000000"/>
              </w:rPr>
              <w:t>1.894709</w:t>
            </w:r>
          </w:p>
        </w:tc>
      </w:tr>
    </w:tbl>
    <w:p w14:paraId="7ED3952E" w14:textId="77777777" w:rsidR="00473A38" w:rsidRDefault="00473A38" w:rsidP="007C5929">
      <w:pPr>
        <w:rPr>
          <w:rFonts w:eastAsiaTheme="minorEastAsia"/>
        </w:rPr>
      </w:pPr>
    </w:p>
    <w:p w14:paraId="182B7762" w14:textId="0AE7CF09" w:rsidR="00D672B4" w:rsidRDefault="00E31379" w:rsidP="007C5929">
      <w:pPr>
        <w:rPr>
          <w:rFonts w:eastAsiaTheme="minorEastAsia"/>
        </w:rPr>
      </w:pPr>
      <w:r>
        <w:rPr>
          <w:rFonts w:eastAsiaTheme="minorEastAsia"/>
        </w:rPr>
        <w:t>We</w:t>
      </w:r>
      <w:r w:rsidR="00BD644C">
        <w:rPr>
          <w:rFonts w:eastAsiaTheme="minorEastAsia"/>
        </w:rPr>
        <w:t xml:space="preserve"> will simply utilize the average value</w:t>
      </w:r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D644C">
        <w:rPr>
          <w:rFonts w:eastAsiaTheme="minorEastAsia"/>
        </w:rPr>
        <w:t xml:space="preserve"> (0.689091)</w:t>
      </w:r>
      <w:r w:rsidR="00D672B4">
        <w:rPr>
          <w:rFonts w:eastAsiaTheme="minorEastAsia"/>
        </w:rPr>
        <w:t>.</w:t>
      </w:r>
      <w:r w:rsidR="00BC5669">
        <w:rPr>
          <w:rFonts w:eastAsiaTheme="minorEastAsia"/>
        </w:rPr>
        <w:t xml:space="preserve"> Also, using Excel’s sort functionality, we can determine that the range for the “raw”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630A9">
        <w:rPr>
          <w:rFonts w:eastAsiaTheme="minorEastAsia"/>
        </w:rPr>
        <w:t xml:space="preserve"> fall between 0.1 and 2.4</w:t>
      </w:r>
      <w:r w:rsidR="00E102B2">
        <w:rPr>
          <w:rFonts w:eastAsiaTheme="minorEastAsia"/>
        </w:rPr>
        <w:t>. However, since the second-largest value is 1.8, we will test to see if this is an outlier.</w:t>
      </w:r>
      <w:r w:rsidR="00385ABF">
        <w:rPr>
          <w:rFonts w:eastAsiaTheme="minorEastAsia"/>
        </w:rPr>
        <w:t xml:space="preserve"> Using </w:t>
      </w:r>
      <w:r w:rsidR="00385ABF" w:rsidRPr="00385ABF">
        <w:rPr>
          <w:rFonts w:eastAsiaTheme="minorEastAsia"/>
          <w:b/>
        </w:rPr>
        <w:t>=</w:t>
      </w:r>
      <w:proofErr w:type="gramStart"/>
      <w:r w:rsidR="00385ABF" w:rsidRPr="00385ABF">
        <w:rPr>
          <w:rFonts w:eastAsiaTheme="minorEastAsia"/>
          <w:b/>
        </w:rPr>
        <w:t>QUARTILE(</w:t>
      </w:r>
      <w:proofErr w:type="gramEnd"/>
      <w:r w:rsidR="00385ABF" w:rsidRPr="00385ABF">
        <w:rPr>
          <w:rFonts w:eastAsiaTheme="minorEastAsia"/>
          <w:b/>
        </w:rPr>
        <w:t>A2:A71, 3)</w:t>
      </w:r>
      <w:r w:rsidR="00385ABF">
        <w:rPr>
          <w:rFonts w:eastAsiaTheme="minorEastAsia"/>
        </w:rPr>
        <w:t xml:space="preserve"> and </w:t>
      </w:r>
      <w:r w:rsidR="00385ABF" w:rsidRPr="00385ABF">
        <w:rPr>
          <w:rFonts w:eastAsiaTheme="minorEastAsia"/>
          <w:b/>
        </w:rPr>
        <w:t>=QUARTILE(A2:A71, 1)</w:t>
      </w:r>
      <w:r w:rsidR="00385ABF">
        <w:rPr>
          <w:rFonts w:eastAsiaTheme="minorEastAsia"/>
        </w:rPr>
        <w:t xml:space="preserve"> we can determine that the third quartile is 1 and the first quartile is 0.4, giving us an interquartile range of 0.6.</w:t>
      </w:r>
      <w:r w:rsidR="00FC7010">
        <w:rPr>
          <w:rFonts w:eastAsiaTheme="minorEastAsia"/>
        </w:rPr>
        <w:t xml:space="preserve"> We will then calculate that </w:t>
      </w:r>
      <m:oMath>
        <m:r>
          <w:rPr>
            <w:rFonts w:ascii="Cambria Math" w:eastAsiaTheme="minorEastAsia" w:hAnsi="Cambria Math"/>
          </w:rPr>
          <m:t>Upper Bound=Q3+(1.5*IQR)=1.9</m:t>
        </m:r>
      </m:oMath>
      <w:r w:rsidR="00FC7010">
        <w:rPr>
          <w:rFonts w:eastAsiaTheme="minorEastAsia"/>
        </w:rPr>
        <w:t xml:space="preserve"> </w:t>
      </w:r>
      <w:proofErr w:type="gramStart"/>
      <w:r w:rsidR="00FC7010"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Lower Bound=Q1-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1.5*IQR</m:t>
            </m:r>
          </m:e>
        </m:d>
        <m:r>
          <w:rPr>
            <w:rFonts w:ascii="Cambria Math" w:eastAsiaTheme="minorEastAsia" w:hAnsi="Cambria Math"/>
          </w:rPr>
          <m:t>=-1</m:t>
        </m:r>
      </m:oMath>
      <w:r w:rsidR="00FC7010">
        <w:rPr>
          <w:rFonts w:eastAsiaTheme="minorEastAsia"/>
        </w:rPr>
        <w:t>.</w:t>
      </w:r>
      <w:r w:rsidR="001142C9">
        <w:rPr>
          <w:rFonts w:eastAsiaTheme="minorEastAsia"/>
        </w:rPr>
        <w:t xml:space="preserve"> (This test was originally proposed by John Tukey; see, for example, the below).</w:t>
      </w:r>
      <w:r w:rsidR="00FC7010">
        <w:rPr>
          <w:rFonts w:eastAsiaTheme="minorEastAsia"/>
        </w:rPr>
        <w:t xml:space="preserve"> This means that </w:t>
      </w:r>
      <w:r w:rsidR="00726A40">
        <w:rPr>
          <w:rFonts w:eastAsiaTheme="minorEastAsia"/>
        </w:rPr>
        <w:t xml:space="preserve">2.4 is, in fact, an </w:t>
      </w:r>
      <w:r w:rsidR="00A77002">
        <w:rPr>
          <w:rFonts w:eastAsiaTheme="minorEastAsia"/>
        </w:rPr>
        <w:t>outlier but 1.8 and 0.1 are not. Therefore,</w:t>
      </w:r>
      <w:r w:rsidR="00F56B3A">
        <w:rPr>
          <w:rFonts w:eastAsiaTheme="minorEastAsia"/>
        </w:rPr>
        <w:t xml:space="preserve"> we will</w:t>
      </w:r>
      <w:r w:rsidR="00A77002">
        <w:rPr>
          <w:rFonts w:eastAsiaTheme="minorEastAsia"/>
        </w:rPr>
        <w:t xml:space="preserve"> expect the arrival rate to fall between 0.1 and 1.8</w:t>
      </w:r>
      <w:r w:rsidR="00F56B3A">
        <w:rPr>
          <w:rFonts w:eastAsiaTheme="minorEastAsia"/>
        </w:rPr>
        <w:t xml:space="preserve"> with an average of 0.689091</w:t>
      </w:r>
      <w:r w:rsidR="00A77002">
        <w:rPr>
          <w:rFonts w:eastAsiaTheme="minorEastAsia"/>
        </w:rPr>
        <w:t>.</w:t>
      </w:r>
    </w:p>
    <w:p w14:paraId="79FE39D3" w14:textId="77777777" w:rsidR="001142C9" w:rsidRDefault="001142C9" w:rsidP="007C5929">
      <w:pPr>
        <w:rPr>
          <w:rFonts w:eastAsiaTheme="minorEastAsia"/>
        </w:rPr>
      </w:pPr>
    </w:p>
    <w:p w14:paraId="7E729229" w14:textId="03FE113B" w:rsidR="00053160" w:rsidRPr="00053160" w:rsidRDefault="00053160" w:rsidP="00053160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053160">
        <w:rPr>
          <w:rFonts w:ascii="Times New Roman" w:eastAsia="Times New Roman" w:hAnsi="Times New Roman" w:cs="Times New Roman"/>
          <w:sz w:val="24"/>
          <w:szCs w:val="24"/>
        </w:rPr>
        <w:t xml:space="preserve">Tukey, J. W. (1977). </w:t>
      </w:r>
      <w:r w:rsidRPr="00053160">
        <w:rPr>
          <w:rFonts w:ascii="Times New Roman" w:eastAsia="Times New Roman" w:hAnsi="Times New Roman" w:cs="Times New Roman"/>
          <w:i/>
          <w:iCs/>
          <w:sz w:val="24"/>
          <w:szCs w:val="24"/>
        </w:rPr>
        <w:t>Exploratory Data Analysis</w:t>
      </w:r>
      <w:r w:rsidRPr="00053160">
        <w:rPr>
          <w:rFonts w:ascii="Times New Roman" w:eastAsia="Times New Roman" w:hAnsi="Times New Roman" w:cs="Times New Roman"/>
          <w:sz w:val="24"/>
          <w:szCs w:val="24"/>
        </w:rPr>
        <w:t xml:space="preserve">. Addison-Wesley. </w:t>
      </w:r>
      <w:bookmarkStart w:id="6" w:name="_GoBack"/>
      <w:bookmarkEnd w:id="6"/>
    </w:p>
    <w:p w14:paraId="6D8AF0AA" w14:textId="77777777" w:rsidR="001142C9" w:rsidRPr="001142C9" w:rsidRDefault="001142C9" w:rsidP="001142C9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42C9">
        <w:rPr>
          <w:rFonts w:ascii="Times New Roman" w:eastAsia="Times New Roman" w:hAnsi="Times New Roman" w:cs="Times New Roman"/>
          <w:sz w:val="24"/>
          <w:szCs w:val="24"/>
        </w:rPr>
        <w:t>Hoaglin</w:t>
      </w:r>
      <w:proofErr w:type="spellEnd"/>
      <w:r w:rsidRPr="001142C9">
        <w:rPr>
          <w:rFonts w:ascii="Times New Roman" w:eastAsia="Times New Roman" w:hAnsi="Times New Roman" w:cs="Times New Roman"/>
          <w:sz w:val="24"/>
          <w:szCs w:val="24"/>
        </w:rPr>
        <w:t xml:space="preserve">, D. C., </w:t>
      </w:r>
      <w:proofErr w:type="spellStart"/>
      <w:r w:rsidRPr="001142C9">
        <w:rPr>
          <w:rFonts w:ascii="Times New Roman" w:eastAsia="Times New Roman" w:hAnsi="Times New Roman" w:cs="Times New Roman"/>
          <w:sz w:val="24"/>
          <w:szCs w:val="24"/>
        </w:rPr>
        <w:t>Iglewicz</w:t>
      </w:r>
      <w:proofErr w:type="spellEnd"/>
      <w:r w:rsidRPr="001142C9">
        <w:rPr>
          <w:rFonts w:ascii="Times New Roman" w:eastAsia="Times New Roman" w:hAnsi="Times New Roman" w:cs="Times New Roman"/>
          <w:sz w:val="24"/>
          <w:szCs w:val="24"/>
        </w:rPr>
        <w:t xml:space="preserve">, B., &amp; Tukey, J. W. (1986). Performance of Some Resistant Rules for Outlier Labeling. </w:t>
      </w:r>
      <w:r w:rsidRPr="001142C9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the American Statistical Association</w:t>
      </w:r>
      <w:r w:rsidRPr="001142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42C9">
        <w:rPr>
          <w:rFonts w:ascii="Times New Roman" w:eastAsia="Times New Roman" w:hAnsi="Times New Roman" w:cs="Times New Roman"/>
          <w:i/>
          <w:iCs/>
          <w:sz w:val="24"/>
          <w:szCs w:val="24"/>
        </w:rPr>
        <w:t>81</w:t>
      </w:r>
      <w:r w:rsidRPr="001142C9">
        <w:rPr>
          <w:rFonts w:ascii="Times New Roman" w:eastAsia="Times New Roman" w:hAnsi="Times New Roman" w:cs="Times New Roman"/>
          <w:sz w:val="24"/>
          <w:szCs w:val="24"/>
        </w:rPr>
        <w:t xml:space="preserve">(396), 991–999. https://doi.org/10.1080/01621459.1986.10478363 </w:t>
      </w:r>
    </w:p>
    <w:p w14:paraId="28FD3E47" w14:textId="77777777" w:rsidR="001142C9" w:rsidRDefault="001142C9" w:rsidP="007C5929">
      <w:pPr>
        <w:rPr>
          <w:rFonts w:eastAsiaTheme="minorEastAsia"/>
        </w:rPr>
      </w:pPr>
    </w:p>
    <w:p w14:paraId="0D88744C" w14:textId="77777777" w:rsidR="002D5448" w:rsidRDefault="002D5448" w:rsidP="007C5929">
      <w:pPr>
        <w:rPr>
          <w:rFonts w:eastAsiaTheme="minorEastAsia"/>
        </w:rPr>
      </w:pPr>
    </w:p>
    <w:p w14:paraId="46E24C65" w14:textId="4C845B09" w:rsidR="002D5448" w:rsidRPr="00A55E36" w:rsidRDefault="002D5448" w:rsidP="007C5929">
      <w:pPr>
        <w:rPr>
          <w:rFonts w:eastAsiaTheme="minorEastAsia"/>
          <w:vertAlign w:val="subscript"/>
        </w:rPr>
      </w:pPr>
      <w:r>
        <w:rPr>
          <w:rFonts w:eastAsiaTheme="minorEastAsia"/>
        </w:rPr>
        <w:t xml:space="preserve">The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(which is </w:t>
      </w:r>
      <w:r w:rsidR="00786F93">
        <w:rPr>
          <w:rFonts w:eastAsiaTheme="minorEastAsia"/>
        </w:rPr>
        <w:t xml:space="preserve">the </w:t>
      </w:r>
      <w:r w:rsidR="00913666">
        <w:rPr>
          <w:rFonts w:eastAsiaTheme="minorEastAsia"/>
        </w:rPr>
        <w:t xml:space="preserve">average </w:t>
      </w:r>
      <w:r w:rsidR="00786F93">
        <w:rPr>
          <w:rFonts w:eastAsiaTheme="minorEastAsia"/>
        </w:rPr>
        <w:t xml:space="preserve">departure rate) </w:t>
      </w:r>
      <w:r>
        <w:rPr>
          <w:rFonts w:eastAsiaTheme="minorEastAsia"/>
        </w:rPr>
        <w:t xml:space="preserve">unfortunately do not </w:t>
      </w:r>
      <w:r w:rsidR="00913666">
        <w:rPr>
          <w:rFonts w:eastAsiaTheme="minorEastAsia"/>
        </w:rPr>
        <w:t xml:space="preserve">match the data quite as well, with a </w:t>
      </w:r>
      <w:r w:rsidR="00A74538">
        <w:rPr>
          <w:rFonts w:eastAsiaTheme="minorEastAsia"/>
        </w:rPr>
        <w:t>range of 0.3 to 4.7</w:t>
      </w:r>
      <w:r w:rsidR="002A4F9A">
        <w:rPr>
          <w:rFonts w:eastAsiaTheme="minorEastAsia"/>
        </w:rPr>
        <w:t xml:space="preserve"> (vs. 0.15 to 1.</w:t>
      </w:r>
      <w:r w:rsidR="00A37218">
        <w:rPr>
          <w:rFonts w:eastAsiaTheme="minorEastAsia"/>
        </w:rPr>
        <w:t>2</w:t>
      </w:r>
      <w:r w:rsidR="002A4F9A">
        <w:rPr>
          <w:rFonts w:eastAsiaTheme="minorEastAsia"/>
        </w:rPr>
        <w:t xml:space="preserve"> in the field)</w:t>
      </w:r>
      <w:r w:rsidR="00A74538">
        <w:rPr>
          <w:rFonts w:eastAsiaTheme="minorEastAsia"/>
        </w:rPr>
        <w:t xml:space="preserve">. </w:t>
      </w:r>
      <w:r w:rsidR="002A4F9A">
        <w:rPr>
          <w:rFonts w:eastAsiaTheme="minorEastAsia"/>
        </w:rPr>
        <w:t xml:space="preserve"> A procedure similar to the above confirmed that there are no outliers in the data.</w:t>
      </w:r>
      <w:r w:rsidR="00D51830">
        <w:rPr>
          <w:rFonts w:eastAsiaTheme="minorEastAsia"/>
        </w:rPr>
        <w:t xml:space="preserve"> Unfor</w:t>
      </w:r>
      <w:r w:rsidR="00B54791">
        <w:rPr>
          <w:rFonts w:eastAsiaTheme="minorEastAsia"/>
        </w:rPr>
        <w:t xml:space="preserve">tunately, this </w:t>
      </w:r>
      <w:r w:rsidR="000D4A33">
        <w:rPr>
          <w:rFonts w:eastAsiaTheme="minorEastAsia"/>
        </w:rPr>
        <w:t xml:space="preserve">suggests that this parameter should not be used. If we </w:t>
      </w:r>
      <w:r w:rsidR="006D148E">
        <w:rPr>
          <w:rFonts w:eastAsiaTheme="minorEastAsia"/>
        </w:rPr>
        <w:t xml:space="preserve">modify our </w:t>
      </w:r>
      <w:proofErr w:type="spellStart"/>
      <w:r w:rsidR="006D148E">
        <w:rPr>
          <w:rFonts w:eastAsiaTheme="minorEastAsia"/>
        </w:rPr>
        <w:t>Matlab</w:t>
      </w:r>
      <w:proofErr w:type="spellEnd"/>
      <w:r w:rsidR="006D148E">
        <w:rPr>
          <w:rFonts w:eastAsiaTheme="minorEastAsia"/>
        </w:rPr>
        <w:t xml:space="preserve"> script to allow </w:t>
      </w:r>
      <w:proofErr w:type="gramStart"/>
      <w:r w:rsidR="00664D86">
        <w:rPr>
          <w:rFonts w:eastAsiaTheme="minorEastAsia"/>
        </w:rPr>
        <w:t xml:space="preserve">only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0.15≤a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≤1.2</m:t>
        </m:r>
      </m:oMath>
      <w:r w:rsidR="00A55E3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55E36">
        <w:rPr>
          <w:rFonts w:eastAsiaTheme="minorEastAsia"/>
        </w:rPr>
        <w:t xml:space="preserve"> has an average of 0.6</w:t>
      </w:r>
      <w:r w:rsidR="00A37218">
        <w:rPr>
          <w:rFonts w:eastAsiaTheme="minorEastAsia"/>
        </w:rPr>
        <w:t>79592</w:t>
      </w:r>
      <w:r w:rsidR="00A55E36">
        <w:rPr>
          <w:rFonts w:eastAsiaTheme="minorEastAsia"/>
        </w:rPr>
        <w:t>, a range of 0.17 to 1.</w:t>
      </w:r>
      <w:r w:rsidR="00A37218">
        <w:rPr>
          <w:rFonts w:eastAsiaTheme="minorEastAsia"/>
        </w:rPr>
        <w:t>2</w:t>
      </w:r>
      <w:r w:rsidR="00A55E36">
        <w:rPr>
          <w:rFonts w:eastAsiaTheme="minorEastAsia"/>
        </w:rPr>
        <w:t>, an interquartile range of 0.5, and no outliers.</w:t>
      </w:r>
      <w:r w:rsidR="00ED55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31219C">
        <w:rPr>
          <w:rFonts w:eastAsiaTheme="minorEastAsia"/>
        </w:rPr>
        <w:t xml:space="preserve"> </w:t>
      </w:r>
      <w:proofErr w:type="gramStart"/>
      <w:r w:rsidR="0031219C">
        <w:rPr>
          <w:rFonts w:eastAsiaTheme="minorEastAsia"/>
        </w:rPr>
        <w:t>has</w:t>
      </w:r>
      <w:proofErr w:type="gramEnd"/>
      <w:r w:rsidR="0031219C">
        <w:rPr>
          <w:rFonts w:eastAsiaTheme="minorEastAsia"/>
        </w:rPr>
        <w:t xml:space="preserve"> a range of 0.1 to 0.24, an interquartile range of 0.07, an average of 0.157</w:t>
      </w:r>
      <w:r w:rsidR="000206EC">
        <w:rPr>
          <w:rFonts w:eastAsiaTheme="minorEastAsia"/>
        </w:rPr>
        <w:t>9</w:t>
      </w:r>
      <w:r w:rsidR="0031219C">
        <w:rPr>
          <w:rFonts w:eastAsiaTheme="minorEastAsia"/>
        </w:rPr>
        <w:t>, and no outliers.</w:t>
      </w:r>
    </w:p>
    <w:p w14:paraId="03A3ACB0" w14:textId="77777777" w:rsidR="00F741C2" w:rsidRDefault="00F741C2" w:rsidP="007C5929">
      <w:pPr>
        <w:rPr>
          <w:rFonts w:eastAsiaTheme="minorEastAsia"/>
        </w:rPr>
      </w:pPr>
    </w:p>
    <w:p w14:paraId="5CA38123" w14:textId="53C90D2D" w:rsidR="00B86B77" w:rsidRPr="00D672B4" w:rsidRDefault="00623658" w:rsidP="007C5929">
      <w:pPr>
        <w:rPr>
          <w:rFonts w:eastAsiaTheme="minorEastAsia"/>
        </w:rPr>
      </w:pPr>
      <w:r>
        <w:rPr>
          <w:rFonts w:eastAsiaTheme="minorEastAsia"/>
        </w:rPr>
        <w:t>Thus, we have our final calculations for the rate</w:t>
      </w:r>
      <w:r w:rsidR="00492A59">
        <w:rPr>
          <w:rFonts w:eastAsiaTheme="minorEastAsia"/>
        </w:rPr>
        <w:t>s</w:t>
      </w:r>
      <w:r w:rsidR="00A02755">
        <w:rPr>
          <w:rFonts w:eastAsiaTheme="minorEastAsia"/>
        </w:rPr>
        <w:t>: active foragers will transition to inactive foragers at a rate of approximately 0.69 with a range of 0.1 to 1.8</w:t>
      </w:r>
      <w:r w:rsidR="00746124">
        <w:rPr>
          <w:rFonts w:eastAsiaTheme="minorEastAsia"/>
        </w:rPr>
        <w:t xml:space="preserve">, and </w:t>
      </w:r>
      <w:r w:rsidR="000B2257">
        <w:rPr>
          <w:rFonts w:eastAsiaTheme="minorEastAsia"/>
        </w:rPr>
        <w:t>inactive foragers will transition to active foragers at an average rate of 0.</w:t>
      </w:r>
      <w:r w:rsidR="0042212F">
        <w:rPr>
          <w:rFonts w:eastAsiaTheme="minorEastAsia"/>
        </w:rPr>
        <w:t>679592</w:t>
      </w:r>
      <w:r w:rsidR="0031219C">
        <w:rPr>
          <w:rFonts w:eastAsiaTheme="minorEastAsia"/>
        </w:rPr>
        <w:t xml:space="preserve"> </w:t>
      </w:r>
      <w:r w:rsidR="000B2257">
        <w:rPr>
          <w:rFonts w:eastAsiaTheme="minorEastAsia"/>
        </w:rPr>
        <w:t>with a range of 0.15 to 1.3</w:t>
      </w:r>
      <w:r w:rsidR="00673D49">
        <w:rPr>
          <w:rFonts w:eastAsiaTheme="minorEastAsia"/>
        </w:rPr>
        <w:t>.</w:t>
      </w:r>
    </w:p>
    <w:sectPr w:rsidR="00B86B77" w:rsidRPr="00D6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62C3F"/>
    <w:multiLevelType w:val="hybridMultilevel"/>
    <w:tmpl w:val="3E12A080"/>
    <w:lvl w:ilvl="0" w:tplc="1376DDBE">
      <w:start w:val="779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than Sudman">
    <w15:presenceInfo w15:providerId="Windows Live" w15:userId="cb410726369b34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28"/>
    <w:rsid w:val="00001376"/>
    <w:rsid w:val="0000359D"/>
    <w:rsid w:val="00017B2C"/>
    <w:rsid w:val="000206EC"/>
    <w:rsid w:val="00053160"/>
    <w:rsid w:val="00056897"/>
    <w:rsid w:val="00071141"/>
    <w:rsid w:val="00086FA2"/>
    <w:rsid w:val="000B2257"/>
    <w:rsid w:val="000D4A33"/>
    <w:rsid w:val="000D76B9"/>
    <w:rsid w:val="000F01F3"/>
    <w:rsid w:val="001142C9"/>
    <w:rsid w:val="00116A13"/>
    <w:rsid w:val="00135016"/>
    <w:rsid w:val="00163FB2"/>
    <w:rsid w:val="00166FD1"/>
    <w:rsid w:val="001B2B20"/>
    <w:rsid w:val="001E3D3E"/>
    <w:rsid w:val="00206EF0"/>
    <w:rsid w:val="00215228"/>
    <w:rsid w:val="00232248"/>
    <w:rsid w:val="002436C2"/>
    <w:rsid w:val="002470CE"/>
    <w:rsid w:val="00290CD3"/>
    <w:rsid w:val="002A4F9A"/>
    <w:rsid w:val="002B40A6"/>
    <w:rsid w:val="002D2351"/>
    <w:rsid w:val="002D5448"/>
    <w:rsid w:val="0030321F"/>
    <w:rsid w:val="0031219C"/>
    <w:rsid w:val="00335EEB"/>
    <w:rsid w:val="003574FC"/>
    <w:rsid w:val="00374EA4"/>
    <w:rsid w:val="00385ABF"/>
    <w:rsid w:val="003E4558"/>
    <w:rsid w:val="003E4A8D"/>
    <w:rsid w:val="003F4BB1"/>
    <w:rsid w:val="004113F2"/>
    <w:rsid w:val="0042212F"/>
    <w:rsid w:val="00473A38"/>
    <w:rsid w:val="0049277D"/>
    <w:rsid w:val="00492A59"/>
    <w:rsid w:val="004A2D27"/>
    <w:rsid w:val="004D5026"/>
    <w:rsid w:val="004E1480"/>
    <w:rsid w:val="00554440"/>
    <w:rsid w:val="005630A9"/>
    <w:rsid w:val="005A7D46"/>
    <w:rsid w:val="005B2C9F"/>
    <w:rsid w:val="005F7CB7"/>
    <w:rsid w:val="00613A6E"/>
    <w:rsid w:val="00623658"/>
    <w:rsid w:val="0064750E"/>
    <w:rsid w:val="006529AE"/>
    <w:rsid w:val="00664D86"/>
    <w:rsid w:val="0066671B"/>
    <w:rsid w:val="00671422"/>
    <w:rsid w:val="00673D49"/>
    <w:rsid w:val="00680FA2"/>
    <w:rsid w:val="006906B2"/>
    <w:rsid w:val="006A0FAF"/>
    <w:rsid w:val="006B016D"/>
    <w:rsid w:val="006D148E"/>
    <w:rsid w:val="006E4B00"/>
    <w:rsid w:val="00702429"/>
    <w:rsid w:val="00720432"/>
    <w:rsid w:val="00726A40"/>
    <w:rsid w:val="00737961"/>
    <w:rsid w:val="00737A63"/>
    <w:rsid w:val="00746124"/>
    <w:rsid w:val="00767DA0"/>
    <w:rsid w:val="007732CE"/>
    <w:rsid w:val="00786F93"/>
    <w:rsid w:val="007B0D6B"/>
    <w:rsid w:val="007C5929"/>
    <w:rsid w:val="007F5951"/>
    <w:rsid w:val="008052B9"/>
    <w:rsid w:val="00873020"/>
    <w:rsid w:val="00874A7B"/>
    <w:rsid w:val="008A0C43"/>
    <w:rsid w:val="008B33B5"/>
    <w:rsid w:val="008E39E3"/>
    <w:rsid w:val="00901DDE"/>
    <w:rsid w:val="00913666"/>
    <w:rsid w:val="00951B18"/>
    <w:rsid w:val="00984412"/>
    <w:rsid w:val="009932F3"/>
    <w:rsid w:val="009C2F20"/>
    <w:rsid w:val="009D2ED4"/>
    <w:rsid w:val="009D2F53"/>
    <w:rsid w:val="009E1027"/>
    <w:rsid w:val="00A003BD"/>
    <w:rsid w:val="00A02755"/>
    <w:rsid w:val="00A273AA"/>
    <w:rsid w:val="00A327E3"/>
    <w:rsid w:val="00A37218"/>
    <w:rsid w:val="00A55E36"/>
    <w:rsid w:val="00A56412"/>
    <w:rsid w:val="00A72CDF"/>
    <w:rsid w:val="00A74538"/>
    <w:rsid w:val="00A77002"/>
    <w:rsid w:val="00AB42F7"/>
    <w:rsid w:val="00AD4B16"/>
    <w:rsid w:val="00B34502"/>
    <w:rsid w:val="00B40BFF"/>
    <w:rsid w:val="00B47DEA"/>
    <w:rsid w:val="00B54791"/>
    <w:rsid w:val="00B7257F"/>
    <w:rsid w:val="00B86B77"/>
    <w:rsid w:val="00B873D9"/>
    <w:rsid w:val="00BA2B8B"/>
    <w:rsid w:val="00BB5362"/>
    <w:rsid w:val="00BC5669"/>
    <w:rsid w:val="00BD644C"/>
    <w:rsid w:val="00C35DC5"/>
    <w:rsid w:val="00C37BA2"/>
    <w:rsid w:val="00C407D6"/>
    <w:rsid w:val="00C6155C"/>
    <w:rsid w:val="00CE632E"/>
    <w:rsid w:val="00D51830"/>
    <w:rsid w:val="00D672B4"/>
    <w:rsid w:val="00DD0C15"/>
    <w:rsid w:val="00DF4771"/>
    <w:rsid w:val="00E017D0"/>
    <w:rsid w:val="00E067CA"/>
    <w:rsid w:val="00E100AE"/>
    <w:rsid w:val="00E102B2"/>
    <w:rsid w:val="00E31379"/>
    <w:rsid w:val="00E33525"/>
    <w:rsid w:val="00E445F5"/>
    <w:rsid w:val="00E451D8"/>
    <w:rsid w:val="00E5446E"/>
    <w:rsid w:val="00E6495A"/>
    <w:rsid w:val="00E65381"/>
    <w:rsid w:val="00E87787"/>
    <w:rsid w:val="00E92F4D"/>
    <w:rsid w:val="00ED558B"/>
    <w:rsid w:val="00ED77B2"/>
    <w:rsid w:val="00EE0B7A"/>
    <w:rsid w:val="00F178FF"/>
    <w:rsid w:val="00F56592"/>
    <w:rsid w:val="00F5671F"/>
    <w:rsid w:val="00F56B3A"/>
    <w:rsid w:val="00F6507F"/>
    <w:rsid w:val="00F65EA5"/>
    <w:rsid w:val="00F73B43"/>
    <w:rsid w:val="00F741C2"/>
    <w:rsid w:val="00F92DCF"/>
    <w:rsid w:val="00FC7010"/>
    <w:rsid w:val="00FD7B9A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906B"/>
  <w15:chartTrackingRefBased/>
  <w15:docId w15:val="{7F471C6A-ACF7-448F-9A9E-A45759A2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5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F7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D2ED4"/>
    <w:rPr>
      <w:color w:val="808080"/>
    </w:rPr>
  </w:style>
  <w:style w:type="paragraph" w:styleId="ListParagraph">
    <w:name w:val="List Paragraph"/>
    <w:basedOn w:val="Normal"/>
    <w:uiPriority w:val="34"/>
    <w:qFormat/>
    <w:rsid w:val="009E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6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Sudman</dc:creator>
  <cp:keywords/>
  <dc:description/>
  <cp:lastModifiedBy>Ethan Sudman</cp:lastModifiedBy>
  <cp:revision>150</cp:revision>
  <dcterms:created xsi:type="dcterms:W3CDTF">2021-06-11T02:02:00Z</dcterms:created>
  <dcterms:modified xsi:type="dcterms:W3CDTF">2021-06-17T22:23:00Z</dcterms:modified>
</cp:coreProperties>
</file>